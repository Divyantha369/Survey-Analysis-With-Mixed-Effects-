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B6C3" w14:textId="77777777" w:rsidR="008C69F1" w:rsidRDefault="008C69F1"/>
    <w:p w14:paraId="296F1D20" w14:textId="77777777" w:rsidR="008C69F1" w:rsidRDefault="00856025">
      <w:pPr>
        <w:pStyle w:val="SpacingMediumAlignCenter"/>
      </w:pPr>
      <w:r>
        <w:rPr>
          <w:rStyle w:val="Titles"/>
        </w:rPr>
        <w:t xml:space="preserve">Improving Physician-Family Communication in the PICU Using </w:t>
      </w:r>
      <w:proofErr w:type="gramStart"/>
      <w:r>
        <w:rPr>
          <w:rStyle w:val="Titles"/>
        </w:rPr>
        <w:t>A</w:t>
      </w:r>
      <w:proofErr w:type="gramEnd"/>
      <w:r>
        <w:rPr>
          <w:rStyle w:val="Titles"/>
        </w:rPr>
        <w:t xml:space="preserve"> Centralized Communication Board: A Pilot Study</w:t>
      </w:r>
    </w:p>
    <w:p w14:paraId="26BD16A4" w14:textId="77777777" w:rsidR="008C69F1" w:rsidRDefault="00856025">
      <w:pPr>
        <w:pStyle w:val="SpacingSmallAlignCenter"/>
      </w:pPr>
      <w:r>
        <w:rPr>
          <w:rStyle w:val="h2Cover"/>
        </w:rPr>
        <w:t>Protocol Number</w:t>
      </w:r>
    </w:p>
    <w:p w14:paraId="3F1A4607" w14:textId="77777777" w:rsidR="008C69F1" w:rsidRDefault="00856025">
      <w:pPr>
        <w:pStyle w:val="SpacingLargeAfterAlignCenter"/>
      </w:pPr>
      <w:r>
        <w:rPr>
          <w:rStyle w:val="CoverNormal"/>
        </w:rPr>
        <w:t>2025749-1</w:t>
      </w:r>
    </w:p>
    <w:p w14:paraId="6DFD5A13" w14:textId="77777777" w:rsidR="008C69F1" w:rsidRDefault="00856025">
      <w:pPr>
        <w:pStyle w:val="SpacingSmallAlignCenter"/>
      </w:pPr>
      <w:r>
        <w:rPr>
          <w:rStyle w:val="h2Cover"/>
        </w:rPr>
        <w:t>Principal Investigator</w:t>
      </w:r>
    </w:p>
    <w:p w14:paraId="2B757B72" w14:textId="77777777" w:rsidR="008C69F1" w:rsidRDefault="00856025">
      <w:pPr>
        <w:pStyle w:val="SpacingLargeAfterAlignCenter"/>
      </w:pPr>
      <w:r>
        <w:rPr>
          <w:rStyle w:val="CoverNormal"/>
        </w:rPr>
        <w:t>John-David Bruce</w:t>
      </w:r>
    </w:p>
    <w:p w14:paraId="550D97A9" w14:textId="77777777" w:rsidR="008C69F1" w:rsidRDefault="00856025">
      <w:pPr>
        <w:pStyle w:val="SpacingSmallAlignCenter"/>
      </w:pPr>
      <w:r>
        <w:rPr>
          <w:rStyle w:val="h2Cover"/>
        </w:rPr>
        <w:t>Sponsor</w:t>
      </w:r>
    </w:p>
    <w:p w14:paraId="058000AB" w14:textId="77777777" w:rsidR="008C69F1" w:rsidRDefault="00856025">
      <w:pPr>
        <w:pStyle w:val="SpacingSmallAlignCenter"/>
      </w:pPr>
      <w:r>
        <w:rPr>
          <w:rStyle w:val="CoverNormal"/>
        </w:rPr>
        <w:t>Augusta University Medical Center</w:t>
      </w:r>
    </w:p>
    <w:p w14:paraId="1AA66489" w14:textId="77777777" w:rsidR="008C69F1" w:rsidRDefault="00856025">
      <w:pPr>
        <w:pStyle w:val="SpacingSmallAlignCenter"/>
      </w:pPr>
      <w:r>
        <w:rPr>
          <w:rStyle w:val="h2Cover"/>
        </w:rPr>
        <w:t>Protocol Version</w:t>
      </w:r>
    </w:p>
    <w:p w14:paraId="7C6B8906" w14:textId="77777777" w:rsidR="008C69F1" w:rsidRDefault="00856025">
      <w:pPr>
        <w:pStyle w:val="SpacingSmallAlignCenter"/>
      </w:pPr>
      <w:r>
        <w:rPr>
          <w:rStyle w:val="CoverNormal"/>
        </w:rPr>
        <w:t>9 May 2023</w:t>
      </w:r>
    </w:p>
    <w:p w14:paraId="4474A04B" w14:textId="77777777" w:rsidR="008C69F1" w:rsidRDefault="00856025">
      <w:pPr>
        <w:pStyle w:val="SpacingLargeAfterAlignCenter"/>
      </w:pPr>
      <w:r>
        <w:rPr>
          <w:rStyle w:val="CoverNormal"/>
        </w:rPr>
        <w:t>version 2</w:t>
      </w:r>
    </w:p>
    <w:p w14:paraId="4936337D" w14:textId="77777777" w:rsidR="008C69F1" w:rsidRDefault="008C69F1"/>
    <w:p w14:paraId="3F621EDF" w14:textId="77777777" w:rsidR="008C69F1" w:rsidRDefault="008C69F1"/>
    <w:p w14:paraId="32473066" w14:textId="77777777" w:rsidR="008C69F1" w:rsidRDefault="008C69F1"/>
    <w:p w14:paraId="7018754B" w14:textId="77777777" w:rsidR="008C69F1" w:rsidRDefault="00856025">
      <w:pPr>
        <w:pStyle w:val="SpacingSmallAlignleft"/>
      </w:pPr>
      <w:r>
        <w:rPr>
          <w:rStyle w:val="h3"/>
        </w:rPr>
        <w:t>Confidentiality Statement:</w:t>
      </w:r>
    </w:p>
    <w:p w14:paraId="7558BFF2" w14:textId="77777777" w:rsidR="008C69F1" w:rsidRDefault="008C69F1">
      <w:pPr>
        <w:spacing w:line="300" w:lineRule="auto"/>
      </w:pPr>
    </w:p>
    <w:p w14:paraId="68C890EF" w14:textId="77777777" w:rsidR="008C69F1" w:rsidRDefault="00856025">
      <w:r>
        <w:br w:type="page"/>
      </w:r>
    </w:p>
    <w:p w14:paraId="716D21EC" w14:textId="77777777" w:rsidR="008C69F1" w:rsidRDefault="00856025">
      <w:pPr>
        <w:pStyle w:val="SpacingMediumAfterAlignLeft"/>
      </w:pPr>
      <w:r>
        <w:rPr>
          <w:rStyle w:val="Titles"/>
        </w:rPr>
        <w:lastRenderedPageBreak/>
        <w:t>Study Personnel</w:t>
      </w:r>
    </w:p>
    <w:tbl>
      <w:tblPr>
        <w:tblW w:w="0" w:type="auto"/>
        <w:tblInd w:w="28" w:type="dxa"/>
        <w:tblCellMar>
          <w:left w:w="10" w:type="dxa"/>
          <w:right w:w="10" w:type="dxa"/>
        </w:tblCellMar>
        <w:tblLook w:val="04A0" w:firstRow="1" w:lastRow="0" w:firstColumn="1" w:lastColumn="0" w:noHBand="0" w:noVBand="1"/>
      </w:tblPr>
      <w:tblGrid>
        <w:gridCol w:w="4623"/>
        <w:gridCol w:w="4711"/>
      </w:tblGrid>
      <w:tr w:rsidR="00856025" w14:paraId="5B219018" w14:textId="77777777" w:rsidTr="00856025">
        <w:trPr>
          <w:trHeight w:val="150"/>
        </w:trPr>
        <w:tc>
          <w:tcPr>
            <w:tcW w:w="4623" w:type="dxa"/>
            <w:tcBorders>
              <w:top w:val="single" w:sz="6" w:space="0" w:color="000000"/>
              <w:left w:val="single" w:sz="6" w:space="0" w:color="000000"/>
              <w:bottom w:val="single" w:sz="6" w:space="0" w:color="000000"/>
              <w:right w:val="single" w:sz="6" w:space="0" w:color="000000"/>
            </w:tcBorders>
          </w:tcPr>
          <w:p w14:paraId="11A606A3" w14:textId="77777777" w:rsidR="00856025" w:rsidRDefault="00856025" w:rsidP="009C29E9">
            <w:r>
              <w:rPr>
                <w:b/>
                <w:bCs/>
              </w:rPr>
              <w:t>Principal Investigator</w:t>
            </w:r>
          </w:p>
        </w:tc>
        <w:tc>
          <w:tcPr>
            <w:tcW w:w="4711" w:type="dxa"/>
            <w:tcBorders>
              <w:top w:val="single" w:sz="6" w:space="0" w:color="000000"/>
              <w:left w:val="single" w:sz="6" w:space="0" w:color="000000"/>
              <w:bottom w:val="single" w:sz="6" w:space="0" w:color="000000"/>
              <w:right w:val="single" w:sz="6" w:space="0" w:color="000000"/>
            </w:tcBorders>
          </w:tcPr>
          <w:p w14:paraId="29595C7B" w14:textId="77777777" w:rsidR="00856025" w:rsidRDefault="00856025" w:rsidP="009C29E9">
            <w:pPr>
              <w:pStyle w:val="StudyPersonalTableText"/>
              <w:rPr>
                <w:sz w:val="20"/>
                <w:szCs w:val="20"/>
              </w:rPr>
            </w:pPr>
            <w:r>
              <w:rPr>
                <w:sz w:val="20"/>
                <w:szCs w:val="20"/>
              </w:rPr>
              <w:t xml:space="preserve">Smitha Mathew, MD </w:t>
            </w:r>
          </w:p>
          <w:p w14:paraId="643D962D" w14:textId="77777777" w:rsidR="00856025" w:rsidRDefault="00856025" w:rsidP="009C29E9">
            <w:pPr>
              <w:pStyle w:val="StudyPersonalTableText"/>
              <w:rPr>
                <w:sz w:val="20"/>
                <w:szCs w:val="20"/>
              </w:rPr>
            </w:pPr>
            <w:r>
              <w:rPr>
                <w:sz w:val="20"/>
                <w:szCs w:val="20"/>
              </w:rPr>
              <w:t>Augusta University</w:t>
            </w:r>
          </w:p>
          <w:p w14:paraId="29B71EBB" w14:textId="77777777" w:rsidR="00856025" w:rsidRDefault="00856025" w:rsidP="009C29E9">
            <w:pPr>
              <w:pStyle w:val="StudyPersonalTableText"/>
              <w:rPr>
                <w:sz w:val="20"/>
                <w:szCs w:val="20"/>
              </w:rPr>
            </w:pPr>
            <w:r>
              <w:rPr>
                <w:sz w:val="20"/>
                <w:szCs w:val="20"/>
              </w:rPr>
              <w:t>Email: smmathew@augusta.edu</w:t>
            </w:r>
          </w:p>
          <w:p w14:paraId="7122B25D" w14:textId="77777777" w:rsidR="00856025" w:rsidRDefault="00856025" w:rsidP="009C29E9">
            <w:r>
              <w:t xml:space="preserve"> </w:t>
            </w:r>
          </w:p>
        </w:tc>
      </w:tr>
      <w:tr w:rsidR="00856025" w14:paraId="7908148C" w14:textId="77777777" w:rsidTr="00856025">
        <w:trPr>
          <w:trHeight w:val="150"/>
        </w:trPr>
        <w:tc>
          <w:tcPr>
            <w:tcW w:w="4623" w:type="dxa"/>
            <w:tcBorders>
              <w:top w:val="single" w:sz="6" w:space="0" w:color="000000"/>
              <w:left w:val="single" w:sz="6" w:space="0" w:color="000000"/>
              <w:bottom w:val="single" w:sz="6" w:space="0" w:color="000000"/>
              <w:right w:val="single" w:sz="6" w:space="0" w:color="000000"/>
            </w:tcBorders>
          </w:tcPr>
          <w:p w14:paraId="0C0073B6" w14:textId="5963E2E6" w:rsidR="00856025" w:rsidRDefault="00856025" w:rsidP="00856025">
            <w:pPr>
              <w:rPr>
                <w:b/>
                <w:bCs/>
              </w:rPr>
            </w:pPr>
            <w:r>
              <w:rPr>
                <w:b/>
                <w:bCs/>
              </w:rPr>
              <w:t>Principal Investigator</w:t>
            </w:r>
          </w:p>
        </w:tc>
        <w:tc>
          <w:tcPr>
            <w:tcW w:w="4711" w:type="dxa"/>
            <w:tcBorders>
              <w:top w:val="single" w:sz="6" w:space="0" w:color="000000"/>
              <w:left w:val="single" w:sz="6" w:space="0" w:color="000000"/>
              <w:bottom w:val="single" w:sz="6" w:space="0" w:color="000000"/>
              <w:right w:val="single" w:sz="6" w:space="0" w:color="000000"/>
            </w:tcBorders>
          </w:tcPr>
          <w:p w14:paraId="68047701" w14:textId="77777777" w:rsidR="00856025" w:rsidRDefault="00856025" w:rsidP="00856025">
            <w:pPr>
              <w:pStyle w:val="StudyPersonalTableText"/>
            </w:pPr>
            <w:r>
              <w:rPr>
                <w:sz w:val="20"/>
                <w:szCs w:val="20"/>
              </w:rPr>
              <w:t>John-David Bruce</w:t>
            </w:r>
          </w:p>
          <w:p w14:paraId="0E565F52" w14:textId="77777777" w:rsidR="00856025" w:rsidRDefault="00856025" w:rsidP="00856025">
            <w:pPr>
              <w:pStyle w:val="StudyPersonalTableText"/>
            </w:pPr>
            <w:r>
              <w:rPr>
                <w:sz w:val="20"/>
                <w:szCs w:val="20"/>
              </w:rPr>
              <w:t>Augusta University</w:t>
            </w:r>
          </w:p>
          <w:p w14:paraId="22938D3B" w14:textId="77777777" w:rsidR="00856025" w:rsidRDefault="00856025" w:rsidP="00856025">
            <w:pPr>
              <w:pStyle w:val="StudyPersonalTableText"/>
            </w:pPr>
            <w:r>
              <w:rPr>
                <w:sz w:val="20"/>
                <w:szCs w:val="20"/>
              </w:rPr>
              <w:t>Email: JBRUCE@augusta.edu</w:t>
            </w:r>
          </w:p>
          <w:p w14:paraId="0863D5A7" w14:textId="119DCC01" w:rsidR="00856025" w:rsidRDefault="00856025" w:rsidP="00856025">
            <w:pPr>
              <w:pStyle w:val="StudyPersonalTableText"/>
              <w:rPr>
                <w:sz w:val="20"/>
                <w:szCs w:val="20"/>
              </w:rPr>
            </w:pPr>
            <w:r>
              <w:t xml:space="preserve"> </w:t>
            </w:r>
          </w:p>
        </w:tc>
      </w:tr>
      <w:tr w:rsidR="00856025" w14:paraId="4D5CD078" w14:textId="77777777" w:rsidTr="00856025">
        <w:trPr>
          <w:trHeight w:val="150"/>
        </w:trPr>
        <w:tc>
          <w:tcPr>
            <w:tcW w:w="4623" w:type="dxa"/>
            <w:tcBorders>
              <w:top w:val="single" w:sz="6" w:space="0" w:color="000000"/>
              <w:left w:val="single" w:sz="6" w:space="0" w:color="000000"/>
              <w:bottom w:val="single" w:sz="6" w:space="0" w:color="000000"/>
              <w:right w:val="single" w:sz="6" w:space="0" w:color="000000"/>
            </w:tcBorders>
          </w:tcPr>
          <w:p w14:paraId="31A1E1BB" w14:textId="77777777" w:rsidR="00856025" w:rsidRDefault="00856025" w:rsidP="009C29E9">
            <w:r>
              <w:rPr>
                <w:b/>
                <w:bCs/>
              </w:rPr>
              <w:t xml:space="preserve">Co- Investigator </w:t>
            </w:r>
          </w:p>
        </w:tc>
        <w:tc>
          <w:tcPr>
            <w:tcW w:w="4711" w:type="dxa"/>
            <w:tcBorders>
              <w:top w:val="single" w:sz="6" w:space="0" w:color="000000"/>
              <w:left w:val="single" w:sz="6" w:space="0" w:color="000000"/>
              <w:bottom w:val="single" w:sz="6" w:space="0" w:color="000000"/>
              <w:right w:val="single" w:sz="6" w:space="0" w:color="000000"/>
            </w:tcBorders>
          </w:tcPr>
          <w:p w14:paraId="2A5D83D3" w14:textId="77777777" w:rsidR="00856025" w:rsidRDefault="00856025" w:rsidP="009C29E9">
            <w:pPr>
              <w:pStyle w:val="StudyPersonalTableText"/>
            </w:pPr>
            <w:r>
              <w:rPr>
                <w:sz w:val="20"/>
                <w:szCs w:val="20"/>
              </w:rPr>
              <w:t>John-David Bruce</w:t>
            </w:r>
          </w:p>
          <w:p w14:paraId="6096F4AA" w14:textId="77777777" w:rsidR="00856025" w:rsidRDefault="00856025" w:rsidP="009C29E9">
            <w:pPr>
              <w:pStyle w:val="StudyPersonalTableText"/>
            </w:pPr>
            <w:r>
              <w:rPr>
                <w:sz w:val="20"/>
                <w:szCs w:val="20"/>
              </w:rPr>
              <w:t>Augusta University</w:t>
            </w:r>
          </w:p>
          <w:p w14:paraId="1A3514BF" w14:textId="77777777" w:rsidR="00856025" w:rsidRDefault="00856025" w:rsidP="009C29E9">
            <w:pPr>
              <w:pStyle w:val="StudyPersonalTableText"/>
            </w:pPr>
            <w:r>
              <w:rPr>
                <w:sz w:val="20"/>
                <w:szCs w:val="20"/>
              </w:rPr>
              <w:t>Email: JBRUCE@augusta.edu</w:t>
            </w:r>
          </w:p>
          <w:p w14:paraId="0169A7F3" w14:textId="77777777" w:rsidR="00856025" w:rsidRDefault="00856025" w:rsidP="009C29E9">
            <w:r>
              <w:t xml:space="preserve"> </w:t>
            </w:r>
          </w:p>
        </w:tc>
      </w:tr>
      <w:tr w:rsidR="00856025" w14:paraId="2059EB94" w14:textId="77777777" w:rsidTr="00856025">
        <w:trPr>
          <w:trHeight w:val="150"/>
        </w:trPr>
        <w:tc>
          <w:tcPr>
            <w:tcW w:w="4623" w:type="dxa"/>
            <w:tcBorders>
              <w:top w:val="single" w:sz="6" w:space="0" w:color="000000"/>
              <w:left w:val="single" w:sz="6" w:space="0" w:color="000000"/>
              <w:bottom w:val="single" w:sz="6" w:space="0" w:color="000000"/>
              <w:right w:val="single" w:sz="6" w:space="0" w:color="000000"/>
            </w:tcBorders>
          </w:tcPr>
          <w:p w14:paraId="7CB67876" w14:textId="77777777" w:rsidR="00856025" w:rsidRDefault="00856025" w:rsidP="009C29E9">
            <w:pPr>
              <w:rPr>
                <w:b/>
                <w:bCs/>
              </w:rPr>
            </w:pPr>
            <w:r>
              <w:rPr>
                <w:b/>
                <w:bCs/>
              </w:rPr>
              <w:t>C</w:t>
            </w:r>
            <w:r>
              <w:t>o-Investigator</w:t>
            </w:r>
          </w:p>
        </w:tc>
        <w:tc>
          <w:tcPr>
            <w:tcW w:w="4711" w:type="dxa"/>
            <w:tcBorders>
              <w:top w:val="single" w:sz="6" w:space="0" w:color="000000"/>
              <w:left w:val="single" w:sz="6" w:space="0" w:color="000000"/>
              <w:bottom w:val="single" w:sz="6" w:space="0" w:color="000000"/>
              <w:right w:val="single" w:sz="6" w:space="0" w:color="000000"/>
            </w:tcBorders>
          </w:tcPr>
          <w:p w14:paraId="7F384F9C" w14:textId="77777777" w:rsidR="00856025" w:rsidRDefault="00856025" w:rsidP="009C29E9">
            <w:pPr>
              <w:pStyle w:val="StudyPersonalTableText"/>
              <w:rPr>
                <w:sz w:val="20"/>
                <w:szCs w:val="20"/>
              </w:rPr>
            </w:pPr>
            <w:r>
              <w:rPr>
                <w:sz w:val="20"/>
                <w:szCs w:val="20"/>
              </w:rPr>
              <w:t>Julia Cook</w:t>
            </w:r>
          </w:p>
          <w:p w14:paraId="2E53008B" w14:textId="77777777" w:rsidR="00856025" w:rsidRDefault="00856025" w:rsidP="009C29E9">
            <w:pPr>
              <w:pStyle w:val="StudyPersonalTableText"/>
              <w:rPr>
                <w:sz w:val="20"/>
                <w:szCs w:val="20"/>
              </w:rPr>
            </w:pPr>
            <w:r>
              <w:rPr>
                <w:sz w:val="20"/>
                <w:szCs w:val="20"/>
              </w:rPr>
              <w:t>Augusta University</w:t>
            </w:r>
          </w:p>
          <w:p w14:paraId="4148AB7D" w14:textId="77777777" w:rsidR="00856025" w:rsidRDefault="00856025" w:rsidP="009C29E9">
            <w:pPr>
              <w:pStyle w:val="StudyPersonalTableText"/>
              <w:rPr>
                <w:sz w:val="20"/>
                <w:szCs w:val="20"/>
              </w:rPr>
            </w:pPr>
            <w:r>
              <w:rPr>
                <w:sz w:val="20"/>
                <w:szCs w:val="20"/>
              </w:rPr>
              <w:t xml:space="preserve">Email: </w:t>
            </w:r>
            <w:r w:rsidRPr="00AA374F">
              <w:rPr>
                <w:sz w:val="20"/>
                <w:szCs w:val="20"/>
              </w:rPr>
              <w:t>JUCOOK@augusta.edu</w:t>
            </w:r>
          </w:p>
          <w:p w14:paraId="1BE7AFD5" w14:textId="77777777" w:rsidR="00856025" w:rsidRDefault="00856025" w:rsidP="009C29E9">
            <w:pPr>
              <w:pStyle w:val="StudyPersonalTableText"/>
              <w:rPr>
                <w:sz w:val="20"/>
                <w:szCs w:val="20"/>
              </w:rPr>
            </w:pPr>
          </w:p>
          <w:p w14:paraId="2251348E" w14:textId="77777777" w:rsidR="00856025" w:rsidRDefault="00856025" w:rsidP="009C29E9">
            <w:pPr>
              <w:pStyle w:val="StudyPersonalTableText"/>
              <w:rPr>
                <w:sz w:val="20"/>
                <w:szCs w:val="20"/>
              </w:rPr>
            </w:pPr>
          </w:p>
        </w:tc>
      </w:tr>
      <w:tr w:rsidR="00856025" w14:paraId="28EEEB88" w14:textId="77777777" w:rsidTr="00856025">
        <w:trPr>
          <w:trHeight w:val="150"/>
        </w:trPr>
        <w:tc>
          <w:tcPr>
            <w:tcW w:w="4623" w:type="dxa"/>
            <w:tcBorders>
              <w:top w:val="single" w:sz="6" w:space="0" w:color="000000"/>
              <w:left w:val="single" w:sz="6" w:space="0" w:color="000000"/>
              <w:bottom w:val="single" w:sz="6" w:space="0" w:color="000000"/>
              <w:right w:val="single" w:sz="6" w:space="0" w:color="000000"/>
            </w:tcBorders>
          </w:tcPr>
          <w:p w14:paraId="34AF44E3" w14:textId="77777777" w:rsidR="00856025" w:rsidRDefault="00856025" w:rsidP="009C29E9">
            <w:pPr>
              <w:rPr>
                <w:b/>
                <w:bCs/>
              </w:rPr>
            </w:pPr>
            <w:r>
              <w:rPr>
                <w:b/>
                <w:bCs/>
              </w:rPr>
              <w:t>C</w:t>
            </w:r>
            <w:r>
              <w:t>o-Investigator</w:t>
            </w:r>
          </w:p>
        </w:tc>
        <w:tc>
          <w:tcPr>
            <w:tcW w:w="4711" w:type="dxa"/>
            <w:tcBorders>
              <w:top w:val="single" w:sz="6" w:space="0" w:color="000000"/>
              <w:left w:val="single" w:sz="6" w:space="0" w:color="000000"/>
              <w:bottom w:val="single" w:sz="6" w:space="0" w:color="000000"/>
              <w:right w:val="single" w:sz="6" w:space="0" w:color="000000"/>
            </w:tcBorders>
          </w:tcPr>
          <w:p w14:paraId="42F2942D" w14:textId="77777777" w:rsidR="00856025" w:rsidRDefault="00856025" w:rsidP="009C29E9">
            <w:pPr>
              <w:pStyle w:val="StudyPersonalTableText"/>
              <w:rPr>
                <w:sz w:val="20"/>
                <w:szCs w:val="20"/>
              </w:rPr>
            </w:pPr>
            <w:r>
              <w:rPr>
                <w:sz w:val="20"/>
                <w:szCs w:val="20"/>
              </w:rPr>
              <w:t>Mary Kate Standard</w:t>
            </w:r>
          </w:p>
          <w:p w14:paraId="6F2B68C6" w14:textId="77777777" w:rsidR="00856025" w:rsidRDefault="00856025" w:rsidP="009C29E9">
            <w:pPr>
              <w:pStyle w:val="StudyPersonalTableText"/>
              <w:rPr>
                <w:sz w:val="20"/>
                <w:szCs w:val="20"/>
              </w:rPr>
            </w:pPr>
            <w:r>
              <w:rPr>
                <w:sz w:val="20"/>
                <w:szCs w:val="20"/>
              </w:rPr>
              <w:t>Augusta University</w:t>
            </w:r>
          </w:p>
          <w:p w14:paraId="6F5F5961" w14:textId="77777777" w:rsidR="00856025" w:rsidRDefault="00856025" w:rsidP="009C29E9">
            <w:pPr>
              <w:pStyle w:val="StudyPersonalTableText"/>
              <w:rPr>
                <w:sz w:val="20"/>
                <w:szCs w:val="20"/>
              </w:rPr>
            </w:pPr>
            <w:r>
              <w:rPr>
                <w:sz w:val="20"/>
                <w:szCs w:val="20"/>
              </w:rPr>
              <w:t xml:space="preserve">Email: </w:t>
            </w:r>
            <w:r w:rsidRPr="00AA374F">
              <w:rPr>
                <w:sz w:val="20"/>
                <w:szCs w:val="20"/>
              </w:rPr>
              <w:t>MSTANDARD@augusta.edu</w:t>
            </w:r>
          </w:p>
          <w:p w14:paraId="37F4DC58" w14:textId="77777777" w:rsidR="00856025" w:rsidRDefault="00856025" w:rsidP="009C29E9">
            <w:pPr>
              <w:pStyle w:val="StudyPersonalTableText"/>
              <w:rPr>
                <w:sz w:val="20"/>
                <w:szCs w:val="20"/>
              </w:rPr>
            </w:pPr>
          </w:p>
          <w:p w14:paraId="47B5EA6B" w14:textId="77777777" w:rsidR="00856025" w:rsidRDefault="00856025" w:rsidP="009C29E9">
            <w:pPr>
              <w:pStyle w:val="StudyPersonalTableText"/>
              <w:rPr>
                <w:sz w:val="20"/>
                <w:szCs w:val="20"/>
              </w:rPr>
            </w:pPr>
          </w:p>
        </w:tc>
      </w:tr>
      <w:tr w:rsidR="00856025" w14:paraId="7A3C661E" w14:textId="77777777" w:rsidTr="00856025">
        <w:trPr>
          <w:trHeight w:val="150"/>
        </w:trPr>
        <w:tc>
          <w:tcPr>
            <w:tcW w:w="4623" w:type="dxa"/>
            <w:tcBorders>
              <w:top w:val="single" w:sz="6" w:space="0" w:color="000000"/>
              <w:left w:val="single" w:sz="6" w:space="0" w:color="000000"/>
              <w:bottom w:val="single" w:sz="6" w:space="0" w:color="000000"/>
              <w:right w:val="single" w:sz="6" w:space="0" w:color="000000"/>
            </w:tcBorders>
          </w:tcPr>
          <w:p w14:paraId="70CE8005" w14:textId="77777777" w:rsidR="00856025" w:rsidRDefault="00856025" w:rsidP="009C29E9">
            <w:pPr>
              <w:rPr>
                <w:b/>
                <w:bCs/>
              </w:rPr>
            </w:pPr>
            <w:r>
              <w:rPr>
                <w:b/>
                <w:bCs/>
              </w:rPr>
              <w:t>Co-Investigator</w:t>
            </w:r>
          </w:p>
        </w:tc>
        <w:tc>
          <w:tcPr>
            <w:tcW w:w="4711" w:type="dxa"/>
            <w:tcBorders>
              <w:top w:val="single" w:sz="6" w:space="0" w:color="000000"/>
              <w:left w:val="single" w:sz="6" w:space="0" w:color="000000"/>
              <w:bottom w:val="single" w:sz="6" w:space="0" w:color="000000"/>
              <w:right w:val="single" w:sz="6" w:space="0" w:color="000000"/>
            </w:tcBorders>
          </w:tcPr>
          <w:p w14:paraId="3D1221D3" w14:textId="77777777" w:rsidR="00856025" w:rsidRDefault="00856025" w:rsidP="009C29E9">
            <w:pPr>
              <w:pStyle w:val="StudyPersonalTableText"/>
              <w:rPr>
                <w:sz w:val="20"/>
                <w:szCs w:val="20"/>
              </w:rPr>
            </w:pPr>
            <w:r>
              <w:rPr>
                <w:sz w:val="20"/>
                <w:szCs w:val="20"/>
              </w:rPr>
              <w:t>Haylee Sprangers</w:t>
            </w:r>
          </w:p>
          <w:p w14:paraId="7BA8659A" w14:textId="77777777" w:rsidR="00856025" w:rsidRDefault="00856025" w:rsidP="009C29E9">
            <w:pPr>
              <w:pStyle w:val="StudyPersonalTableText"/>
              <w:rPr>
                <w:sz w:val="20"/>
                <w:szCs w:val="20"/>
              </w:rPr>
            </w:pPr>
            <w:r>
              <w:rPr>
                <w:sz w:val="20"/>
                <w:szCs w:val="20"/>
              </w:rPr>
              <w:t>Augusta University</w:t>
            </w:r>
          </w:p>
          <w:p w14:paraId="064ECFDE" w14:textId="77777777" w:rsidR="00856025" w:rsidRDefault="00856025" w:rsidP="009C29E9">
            <w:pPr>
              <w:pStyle w:val="StudyPersonalTableText"/>
              <w:rPr>
                <w:sz w:val="20"/>
                <w:szCs w:val="20"/>
              </w:rPr>
            </w:pPr>
            <w:r>
              <w:rPr>
                <w:sz w:val="20"/>
                <w:szCs w:val="20"/>
              </w:rPr>
              <w:t xml:space="preserve">Email: </w:t>
            </w:r>
            <w:r w:rsidRPr="00AA374F">
              <w:rPr>
                <w:sz w:val="20"/>
                <w:szCs w:val="20"/>
              </w:rPr>
              <w:t>HSPRANGERS@augusta.edu</w:t>
            </w:r>
          </w:p>
          <w:p w14:paraId="18892223" w14:textId="77777777" w:rsidR="00856025" w:rsidRDefault="00856025" w:rsidP="009C29E9">
            <w:pPr>
              <w:pStyle w:val="StudyPersonalTableText"/>
              <w:rPr>
                <w:sz w:val="20"/>
                <w:szCs w:val="20"/>
              </w:rPr>
            </w:pPr>
          </w:p>
          <w:p w14:paraId="5FEF4BD0" w14:textId="77777777" w:rsidR="00856025" w:rsidRDefault="00856025" w:rsidP="009C29E9">
            <w:pPr>
              <w:pStyle w:val="StudyPersonalTableText"/>
              <w:rPr>
                <w:sz w:val="20"/>
                <w:szCs w:val="20"/>
              </w:rPr>
            </w:pPr>
          </w:p>
        </w:tc>
      </w:tr>
    </w:tbl>
    <w:p w14:paraId="01A1DB20" w14:textId="77777777" w:rsidR="008C69F1" w:rsidRDefault="008C69F1">
      <w:bookmarkStart w:id="0" w:name="_Toc1"/>
      <w:bookmarkEnd w:id="0"/>
    </w:p>
    <w:p w14:paraId="395FFDFE" w14:textId="77777777" w:rsidR="008C69F1" w:rsidRDefault="00856025">
      <w:r>
        <w:br w:type="page"/>
      </w:r>
    </w:p>
    <w:p w14:paraId="329FC8ED" w14:textId="77777777" w:rsidR="008C69F1" w:rsidRDefault="00856025">
      <w:pPr>
        <w:pStyle w:val="SpacingMediumAfterAlignLeft"/>
      </w:pPr>
      <w:r>
        <w:rPr>
          <w:rStyle w:val="Titles"/>
        </w:rPr>
        <w:lastRenderedPageBreak/>
        <w:t>Table of Contents</w:t>
      </w:r>
    </w:p>
    <w:p w14:paraId="36EBEE43" w14:textId="77777777" w:rsidR="008C69F1" w:rsidRDefault="00856025">
      <w:pPr>
        <w:tabs>
          <w:tab w:val="right" w:leader="dot" w:pos="9062"/>
        </w:tabs>
        <w:rPr>
          <w:noProof/>
        </w:rPr>
      </w:pPr>
      <w:r>
        <w:fldChar w:fldCharType="begin"/>
      </w:r>
      <w:r>
        <w:instrText>TOC \o 1-9 \h \z \u</w:instrText>
      </w:r>
      <w:r>
        <w:fldChar w:fldCharType="separate"/>
      </w:r>
      <w:hyperlink w:anchor="_Toc2" w:history="1">
        <w:r>
          <w:rPr>
            <w:noProof/>
          </w:rPr>
          <w:t>1. Background/Literature Review</w:t>
        </w:r>
        <w:r>
          <w:rPr>
            <w:noProof/>
          </w:rPr>
          <w:tab/>
        </w:r>
        <w:r>
          <w:rPr>
            <w:noProof/>
          </w:rPr>
          <w:fldChar w:fldCharType="begin"/>
        </w:r>
        <w:r>
          <w:rPr>
            <w:noProof/>
          </w:rPr>
          <w:instrText>PAGEREF _Toc2 \h</w:instrText>
        </w:r>
        <w:r>
          <w:rPr>
            <w:noProof/>
          </w:rPr>
        </w:r>
        <w:r>
          <w:rPr>
            <w:noProof/>
          </w:rPr>
          <w:fldChar w:fldCharType="separate"/>
        </w:r>
        <w:r>
          <w:rPr>
            <w:noProof/>
          </w:rPr>
          <w:t>5</w:t>
        </w:r>
        <w:r>
          <w:rPr>
            <w:noProof/>
          </w:rPr>
          <w:fldChar w:fldCharType="end"/>
        </w:r>
      </w:hyperlink>
    </w:p>
    <w:p w14:paraId="142042BB" w14:textId="77777777" w:rsidR="008C69F1" w:rsidRDefault="00F5766C">
      <w:pPr>
        <w:tabs>
          <w:tab w:val="right" w:leader="dot" w:pos="9062"/>
        </w:tabs>
        <w:ind w:left="200"/>
        <w:rPr>
          <w:noProof/>
        </w:rPr>
      </w:pPr>
      <w:hyperlink w:anchor="_Toc3" w:history="1">
        <w:r w:rsidR="00856025">
          <w:rPr>
            <w:noProof/>
          </w:rPr>
          <w:t>1.1 Background</w:t>
        </w:r>
        <w:r w:rsidR="00856025">
          <w:rPr>
            <w:noProof/>
          </w:rPr>
          <w:tab/>
        </w:r>
        <w:r w:rsidR="00856025">
          <w:rPr>
            <w:noProof/>
          </w:rPr>
          <w:fldChar w:fldCharType="begin"/>
        </w:r>
        <w:r w:rsidR="00856025">
          <w:rPr>
            <w:noProof/>
          </w:rPr>
          <w:instrText>PAGEREF _Toc3 \h</w:instrText>
        </w:r>
        <w:r w:rsidR="00856025">
          <w:rPr>
            <w:noProof/>
          </w:rPr>
        </w:r>
        <w:r w:rsidR="00856025">
          <w:rPr>
            <w:noProof/>
          </w:rPr>
          <w:fldChar w:fldCharType="separate"/>
        </w:r>
        <w:r w:rsidR="00856025">
          <w:rPr>
            <w:noProof/>
          </w:rPr>
          <w:t>5</w:t>
        </w:r>
        <w:r w:rsidR="00856025">
          <w:rPr>
            <w:noProof/>
          </w:rPr>
          <w:fldChar w:fldCharType="end"/>
        </w:r>
      </w:hyperlink>
    </w:p>
    <w:p w14:paraId="34ACB0DD" w14:textId="77777777" w:rsidR="008C69F1" w:rsidRDefault="00F5766C">
      <w:pPr>
        <w:tabs>
          <w:tab w:val="right" w:leader="dot" w:pos="9062"/>
        </w:tabs>
        <w:rPr>
          <w:noProof/>
        </w:rPr>
      </w:pPr>
      <w:hyperlink w:anchor="_Toc4" w:history="1">
        <w:r w:rsidR="00856025">
          <w:rPr>
            <w:noProof/>
          </w:rPr>
          <w:t>2. Rationale/Significance/Problem Statement</w:t>
        </w:r>
        <w:r w:rsidR="00856025">
          <w:rPr>
            <w:noProof/>
          </w:rPr>
          <w:tab/>
        </w:r>
        <w:r w:rsidR="00856025">
          <w:rPr>
            <w:noProof/>
          </w:rPr>
          <w:fldChar w:fldCharType="begin"/>
        </w:r>
        <w:r w:rsidR="00856025">
          <w:rPr>
            <w:noProof/>
          </w:rPr>
          <w:instrText>PAGEREF _Toc4 \h</w:instrText>
        </w:r>
        <w:r w:rsidR="00856025">
          <w:rPr>
            <w:noProof/>
          </w:rPr>
        </w:r>
        <w:r w:rsidR="00856025">
          <w:rPr>
            <w:noProof/>
          </w:rPr>
          <w:fldChar w:fldCharType="separate"/>
        </w:r>
        <w:r w:rsidR="00856025">
          <w:rPr>
            <w:noProof/>
          </w:rPr>
          <w:t>6</w:t>
        </w:r>
        <w:r w:rsidR="00856025">
          <w:rPr>
            <w:noProof/>
          </w:rPr>
          <w:fldChar w:fldCharType="end"/>
        </w:r>
      </w:hyperlink>
    </w:p>
    <w:p w14:paraId="6009D936" w14:textId="77777777" w:rsidR="008C69F1" w:rsidRDefault="00F5766C">
      <w:pPr>
        <w:tabs>
          <w:tab w:val="right" w:leader="dot" w:pos="9062"/>
        </w:tabs>
        <w:ind w:left="200"/>
        <w:rPr>
          <w:noProof/>
        </w:rPr>
      </w:pPr>
      <w:hyperlink w:anchor="_Toc5" w:history="1">
        <w:r w:rsidR="00856025">
          <w:rPr>
            <w:noProof/>
          </w:rPr>
          <w:t>2.1 Rationale</w:t>
        </w:r>
        <w:r w:rsidR="00856025">
          <w:rPr>
            <w:noProof/>
          </w:rPr>
          <w:tab/>
        </w:r>
        <w:r w:rsidR="00856025">
          <w:rPr>
            <w:noProof/>
          </w:rPr>
          <w:fldChar w:fldCharType="begin"/>
        </w:r>
        <w:r w:rsidR="00856025">
          <w:rPr>
            <w:noProof/>
          </w:rPr>
          <w:instrText>PAGEREF _Toc5 \h</w:instrText>
        </w:r>
        <w:r w:rsidR="00856025">
          <w:rPr>
            <w:noProof/>
          </w:rPr>
        </w:r>
        <w:r w:rsidR="00856025">
          <w:rPr>
            <w:noProof/>
          </w:rPr>
          <w:fldChar w:fldCharType="separate"/>
        </w:r>
        <w:r w:rsidR="00856025">
          <w:rPr>
            <w:noProof/>
          </w:rPr>
          <w:t>6</w:t>
        </w:r>
        <w:r w:rsidR="00856025">
          <w:rPr>
            <w:noProof/>
          </w:rPr>
          <w:fldChar w:fldCharType="end"/>
        </w:r>
      </w:hyperlink>
    </w:p>
    <w:p w14:paraId="74DEDF08" w14:textId="77777777" w:rsidR="008C69F1" w:rsidRDefault="00F5766C">
      <w:pPr>
        <w:tabs>
          <w:tab w:val="right" w:leader="dot" w:pos="9062"/>
        </w:tabs>
        <w:ind w:left="200"/>
        <w:rPr>
          <w:noProof/>
        </w:rPr>
      </w:pPr>
      <w:hyperlink w:anchor="_Toc6" w:history="1">
        <w:r w:rsidR="00856025">
          <w:rPr>
            <w:noProof/>
          </w:rPr>
          <w:t>2.2 Significance</w:t>
        </w:r>
        <w:r w:rsidR="00856025">
          <w:rPr>
            <w:noProof/>
          </w:rPr>
          <w:tab/>
        </w:r>
        <w:r w:rsidR="00856025">
          <w:rPr>
            <w:noProof/>
          </w:rPr>
          <w:fldChar w:fldCharType="begin"/>
        </w:r>
        <w:r w:rsidR="00856025">
          <w:rPr>
            <w:noProof/>
          </w:rPr>
          <w:instrText>PAGEREF _Toc6 \h</w:instrText>
        </w:r>
        <w:r w:rsidR="00856025">
          <w:rPr>
            <w:noProof/>
          </w:rPr>
        </w:r>
        <w:r w:rsidR="00856025">
          <w:rPr>
            <w:noProof/>
          </w:rPr>
          <w:fldChar w:fldCharType="separate"/>
        </w:r>
        <w:r w:rsidR="00856025">
          <w:rPr>
            <w:noProof/>
          </w:rPr>
          <w:t>6</w:t>
        </w:r>
        <w:r w:rsidR="00856025">
          <w:rPr>
            <w:noProof/>
          </w:rPr>
          <w:fldChar w:fldCharType="end"/>
        </w:r>
      </w:hyperlink>
    </w:p>
    <w:p w14:paraId="251F1DC2" w14:textId="77777777" w:rsidR="008C69F1" w:rsidRDefault="00F5766C">
      <w:pPr>
        <w:tabs>
          <w:tab w:val="right" w:leader="dot" w:pos="9062"/>
        </w:tabs>
        <w:rPr>
          <w:noProof/>
        </w:rPr>
      </w:pPr>
      <w:hyperlink w:anchor="_Toc7" w:history="1">
        <w:r w:rsidR="00856025">
          <w:rPr>
            <w:noProof/>
          </w:rPr>
          <w:t>3. Study Purpose and Objectives</w:t>
        </w:r>
        <w:r w:rsidR="00856025">
          <w:rPr>
            <w:noProof/>
          </w:rPr>
          <w:tab/>
        </w:r>
        <w:r w:rsidR="00856025">
          <w:rPr>
            <w:noProof/>
          </w:rPr>
          <w:fldChar w:fldCharType="begin"/>
        </w:r>
        <w:r w:rsidR="00856025">
          <w:rPr>
            <w:noProof/>
          </w:rPr>
          <w:instrText>PAGEREF _Toc7 \h</w:instrText>
        </w:r>
        <w:r w:rsidR="00856025">
          <w:rPr>
            <w:noProof/>
          </w:rPr>
        </w:r>
        <w:r w:rsidR="00856025">
          <w:rPr>
            <w:noProof/>
          </w:rPr>
          <w:fldChar w:fldCharType="separate"/>
        </w:r>
        <w:r w:rsidR="00856025">
          <w:rPr>
            <w:noProof/>
          </w:rPr>
          <w:t>7</w:t>
        </w:r>
        <w:r w:rsidR="00856025">
          <w:rPr>
            <w:noProof/>
          </w:rPr>
          <w:fldChar w:fldCharType="end"/>
        </w:r>
      </w:hyperlink>
    </w:p>
    <w:p w14:paraId="35C56C07" w14:textId="77777777" w:rsidR="008C69F1" w:rsidRDefault="00F5766C">
      <w:pPr>
        <w:tabs>
          <w:tab w:val="right" w:leader="dot" w:pos="9062"/>
        </w:tabs>
        <w:ind w:left="200"/>
        <w:rPr>
          <w:noProof/>
        </w:rPr>
      </w:pPr>
      <w:hyperlink w:anchor="_Toc8" w:history="1">
        <w:r w:rsidR="00856025">
          <w:rPr>
            <w:noProof/>
          </w:rPr>
          <w:t>3.1 Purpose</w:t>
        </w:r>
        <w:r w:rsidR="00856025">
          <w:rPr>
            <w:noProof/>
          </w:rPr>
          <w:tab/>
        </w:r>
        <w:r w:rsidR="00856025">
          <w:rPr>
            <w:noProof/>
          </w:rPr>
          <w:fldChar w:fldCharType="begin"/>
        </w:r>
        <w:r w:rsidR="00856025">
          <w:rPr>
            <w:noProof/>
          </w:rPr>
          <w:instrText>PAGEREF _Toc8 \h</w:instrText>
        </w:r>
        <w:r w:rsidR="00856025">
          <w:rPr>
            <w:noProof/>
          </w:rPr>
        </w:r>
        <w:r w:rsidR="00856025">
          <w:rPr>
            <w:noProof/>
          </w:rPr>
          <w:fldChar w:fldCharType="separate"/>
        </w:r>
        <w:r w:rsidR="00856025">
          <w:rPr>
            <w:noProof/>
          </w:rPr>
          <w:t>7</w:t>
        </w:r>
        <w:r w:rsidR="00856025">
          <w:rPr>
            <w:noProof/>
          </w:rPr>
          <w:fldChar w:fldCharType="end"/>
        </w:r>
      </w:hyperlink>
    </w:p>
    <w:p w14:paraId="71CE0622" w14:textId="77777777" w:rsidR="008C69F1" w:rsidRDefault="00F5766C">
      <w:pPr>
        <w:tabs>
          <w:tab w:val="right" w:leader="dot" w:pos="9062"/>
        </w:tabs>
        <w:ind w:left="200"/>
        <w:rPr>
          <w:noProof/>
        </w:rPr>
      </w:pPr>
      <w:hyperlink w:anchor="_Toc9" w:history="1">
        <w:r w:rsidR="00856025">
          <w:rPr>
            <w:noProof/>
          </w:rPr>
          <w:t>3.2 Hypothesis</w:t>
        </w:r>
        <w:r w:rsidR="00856025">
          <w:rPr>
            <w:noProof/>
          </w:rPr>
          <w:tab/>
        </w:r>
        <w:r w:rsidR="00856025">
          <w:rPr>
            <w:noProof/>
          </w:rPr>
          <w:fldChar w:fldCharType="begin"/>
        </w:r>
        <w:r w:rsidR="00856025">
          <w:rPr>
            <w:noProof/>
          </w:rPr>
          <w:instrText>PAGEREF _Toc9 \h</w:instrText>
        </w:r>
        <w:r w:rsidR="00856025">
          <w:rPr>
            <w:noProof/>
          </w:rPr>
        </w:r>
        <w:r w:rsidR="00856025">
          <w:rPr>
            <w:noProof/>
          </w:rPr>
          <w:fldChar w:fldCharType="separate"/>
        </w:r>
        <w:r w:rsidR="00856025">
          <w:rPr>
            <w:noProof/>
          </w:rPr>
          <w:t>7</w:t>
        </w:r>
        <w:r w:rsidR="00856025">
          <w:rPr>
            <w:noProof/>
          </w:rPr>
          <w:fldChar w:fldCharType="end"/>
        </w:r>
      </w:hyperlink>
    </w:p>
    <w:p w14:paraId="07CE2C08" w14:textId="77777777" w:rsidR="008C69F1" w:rsidRDefault="00F5766C">
      <w:pPr>
        <w:tabs>
          <w:tab w:val="right" w:leader="dot" w:pos="9062"/>
        </w:tabs>
        <w:ind w:left="200"/>
        <w:rPr>
          <w:noProof/>
        </w:rPr>
      </w:pPr>
      <w:hyperlink w:anchor="_Toc10" w:history="1">
        <w:r w:rsidR="00856025">
          <w:rPr>
            <w:noProof/>
          </w:rPr>
          <w:t>3.3 Objectives</w:t>
        </w:r>
        <w:r w:rsidR="00856025">
          <w:rPr>
            <w:noProof/>
          </w:rPr>
          <w:tab/>
        </w:r>
        <w:r w:rsidR="00856025">
          <w:rPr>
            <w:noProof/>
          </w:rPr>
          <w:fldChar w:fldCharType="begin"/>
        </w:r>
        <w:r w:rsidR="00856025">
          <w:rPr>
            <w:noProof/>
          </w:rPr>
          <w:instrText>PAGEREF _Toc10 \h</w:instrText>
        </w:r>
        <w:r w:rsidR="00856025">
          <w:rPr>
            <w:noProof/>
          </w:rPr>
        </w:r>
        <w:r w:rsidR="00856025">
          <w:rPr>
            <w:noProof/>
          </w:rPr>
          <w:fldChar w:fldCharType="separate"/>
        </w:r>
        <w:r w:rsidR="00856025">
          <w:rPr>
            <w:noProof/>
          </w:rPr>
          <w:t>7</w:t>
        </w:r>
        <w:r w:rsidR="00856025">
          <w:rPr>
            <w:noProof/>
          </w:rPr>
          <w:fldChar w:fldCharType="end"/>
        </w:r>
      </w:hyperlink>
    </w:p>
    <w:p w14:paraId="0B7BF51E" w14:textId="77777777" w:rsidR="008C69F1" w:rsidRDefault="00F5766C">
      <w:pPr>
        <w:tabs>
          <w:tab w:val="right" w:leader="dot" w:pos="9062"/>
        </w:tabs>
        <w:rPr>
          <w:noProof/>
        </w:rPr>
      </w:pPr>
      <w:hyperlink w:anchor="_Toc11" w:history="1">
        <w:r w:rsidR="00856025">
          <w:rPr>
            <w:noProof/>
          </w:rPr>
          <w:t>4. Study Participants</w:t>
        </w:r>
        <w:r w:rsidR="00856025">
          <w:rPr>
            <w:noProof/>
          </w:rPr>
          <w:tab/>
        </w:r>
        <w:r w:rsidR="00856025">
          <w:rPr>
            <w:noProof/>
          </w:rPr>
          <w:fldChar w:fldCharType="begin"/>
        </w:r>
        <w:r w:rsidR="00856025">
          <w:rPr>
            <w:noProof/>
          </w:rPr>
          <w:instrText>PAGEREF _Toc11 \h</w:instrText>
        </w:r>
        <w:r w:rsidR="00856025">
          <w:rPr>
            <w:noProof/>
          </w:rPr>
        </w:r>
        <w:r w:rsidR="00856025">
          <w:rPr>
            <w:noProof/>
          </w:rPr>
          <w:fldChar w:fldCharType="separate"/>
        </w:r>
        <w:r w:rsidR="00856025">
          <w:rPr>
            <w:noProof/>
          </w:rPr>
          <w:t>8</w:t>
        </w:r>
        <w:r w:rsidR="00856025">
          <w:rPr>
            <w:noProof/>
          </w:rPr>
          <w:fldChar w:fldCharType="end"/>
        </w:r>
      </w:hyperlink>
    </w:p>
    <w:p w14:paraId="2D773AF2" w14:textId="77777777" w:rsidR="008C69F1" w:rsidRDefault="00F5766C">
      <w:pPr>
        <w:tabs>
          <w:tab w:val="right" w:leader="dot" w:pos="9062"/>
        </w:tabs>
        <w:ind w:left="200"/>
        <w:rPr>
          <w:noProof/>
        </w:rPr>
      </w:pPr>
      <w:hyperlink w:anchor="_Toc12" w:history="1">
        <w:r w:rsidR="00856025">
          <w:rPr>
            <w:noProof/>
          </w:rPr>
          <w:t>4.1 Study Population</w:t>
        </w:r>
        <w:r w:rsidR="00856025">
          <w:rPr>
            <w:noProof/>
          </w:rPr>
          <w:tab/>
        </w:r>
        <w:r w:rsidR="00856025">
          <w:rPr>
            <w:noProof/>
          </w:rPr>
          <w:fldChar w:fldCharType="begin"/>
        </w:r>
        <w:r w:rsidR="00856025">
          <w:rPr>
            <w:noProof/>
          </w:rPr>
          <w:instrText>PAGEREF _Toc12 \h</w:instrText>
        </w:r>
        <w:r w:rsidR="00856025">
          <w:rPr>
            <w:noProof/>
          </w:rPr>
        </w:r>
        <w:r w:rsidR="00856025">
          <w:rPr>
            <w:noProof/>
          </w:rPr>
          <w:fldChar w:fldCharType="separate"/>
        </w:r>
        <w:r w:rsidR="00856025">
          <w:rPr>
            <w:noProof/>
          </w:rPr>
          <w:t>8</w:t>
        </w:r>
        <w:r w:rsidR="00856025">
          <w:rPr>
            <w:noProof/>
          </w:rPr>
          <w:fldChar w:fldCharType="end"/>
        </w:r>
      </w:hyperlink>
    </w:p>
    <w:p w14:paraId="521D0E7C" w14:textId="77777777" w:rsidR="008C69F1" w:rsidRDefault="00F5766C">
      <w:pPr>
        <w:tabs>
          <w:tab w:val="right" w:leader="dot" w:pos="9062"/>
        </w:tabs>
        <w:ind w:left="200"/>
        <w:rPr>
          <w:noProof/>
        </w:rPr>
      </w:pPr>
      <w:hyperlink w:anchor="_Toc13" w:history="1">
        <w:r w:rsidR="00856025">
          <w:rPr>
            <w:noProof/>
          </w:rPr>
          <w:t>4.2 Number of Participants</w:t>
        </w:r>
        <w:r w:rsidR="00856025">
          <w:rPr>
            <w:noProof/>
          </w:rPr>
          <w:tab/>
        </w:r>
        <w:r w:rsidR="00856025">
          <w:rPr>
            <w:noProof/>
          </w:rPr>
          <w:fldChar w:fldCharType="begin"/>
        </w:r>
        <w:r w:rsidR="00856025">
          <w:rPr>
            <w:noProof/>
          </w:rPr>
          <w:instrText>PAGEREF _Toc13 \h</w:instrText>
        </w:r>
        <w:r w:rsidR="00856025">
          <w:rPr>
            <w:noProof/>
          </w:rPr>
        </w:r>
        <w:r w:rsidR="00856025">
          <w:rPr>
            <w:noProof/>
          </w:rPr>
          <w:fldChar w:fldCharType="separate"/>
        </w:r>
        <w:r w:rsidR="00856025">
          <w:rPr>
            <w:noProof/>
          </w:rPr>
          <w:t>8</w:t>
        </w:r>
        <w:r w:rsidR="00856025">
          <w:rPr>
            <w:noProof/>
          </w:rPr>
          <w:fldChar w:fldCharType="end"/>
        </w:r>
      </w:hyperlink>
    </w:p>
    <w:p w14:paraId="3FC18A35" w14:textId="77777777" w:rsidR="008C69F1" w:rsidRDefault="00F5766C">
      <w:pPr>
        <w:tabs>
          <w:tab w:val="right" w:leader="dot" w:pos="9062"/>
        </w:tabs>
        <w:ind w:left="200"/>
        <w:rPr>
          <w:noProof/>
        </w:rPr>
      </w:pPr>
      <w:hyperlink w:anchor="_Toc14" w:history="1">
        <w:r w:rsidR="00856025">
          <w:rPr>
            <w:noProof/>
          </w:rPr>
          <w:t>4.3 Selection Criteria</w:t>
        </w:r>
        <w:r w:rsidR="00856025">
          <w:rPr>
            <w:noProof/>
          </w:rPr>
          <w:tab/>
        </w:r>
        <w:r w:rsidR="00856025">
          <w:rPr>
            <w:noProof/>
          </w:rPr>
          <w:fldChar w:fldCharType="begin"/>
        </w:r>
        <w:r w:rsidR="00856025">
          <w:rPr>
            <w:noProof/>
          </w:rPr>
          <w:instrText>PAGEREF _Toc14 \h</w:instrText>
        </w:r>
        <w:r w:rsidR="00856025">
          <w:rPr>
            <w:noProof/>
          </w:rPr>
        </w:r>
        <w:r w:rsidR="00856025">
          <w:rPr>
            <w:noProof/>
          </w:rPr>
          <w:fldChar w:fldCharType="separate"/>
        </w:r>
        <w:r w:rsidR="00856025">
          <w:rPr>
            <w:noProof/>
          </w:rPr>
          <w:t>8</w:t>
        </w:r>
        <w:r w:rsidR="00856025">
          <w:rPr>
            <w:noProof/>
          </w:rPr>
          <w:fldChar w:fldCharType="end"/>
        </w:r>
      </w:hyperlink>
    </w:p>
    <w:p w14:paraId="7EDFE0F3" w14:textId="77777777" w:rsidR="008C69F1" w:rsidRDefault="00F5766C">
      <w:pPr>
        <w:tabs>
          <w:tab w:val="right" w:leader="dot" w:pos="9062"/>
        </w:tabs>
        <w:ind w:left="200"/>
        <w:rPr>
          <w:noProof/>
        </w:rPr>
      </w:pPr>
      <w:hyperlink w:anchor="_Toc15" w:history="1">
        <w:r w:rsidR="00856025">
          <w:rPr>
            <w:noProof/>
          </w:rPr>
          <w:t>4.4 Recruitment Procedures</w:t>
        </w:r>
        <w:r w:rsidR="00856025">
          <w:rPr>
            <w:noProof/>
          </w:rPr>
          <w:tab/>
        </w:r>
        <w:r w:rsidR="00856025">
          <w:rPr>
            <w:noProof/>
          </w:rPr>
          <w:fldChar w:fldCharType="begin"/>
        </w:r>
        <w:r w:rsidR="00856025">
          <w:rPr>
            <w:noProof/>
          </w:rPr>
          <w:instrText>PAGEREF _Toc15 \h</w:instrText>
        </w:r>
        <w:r w:rsidR="00856025">
          <w:rPr>
            <w:noProof/>
          </w:rPr>
        </w:r>
        <w:r w:rsidR="00856025">
          <w:rPr>
            <w:noProof/>
          </w:rPr>
          <w:fldChar w:fldCharType="separate"/>
        </w:r>
        <w:r w:rsidR="00856025">
          <w:rPr>
            <w:noProof/>
          </w:rPr>
          <w:t>8</w:t>
        </w:r>
        <w:r w:rsidR="00856025">
          <w:rPr>
            <w:noProof/>
          </w:rPr>
          <w:fldChar w:fldCharType="end"/>
        </w:r>
      </w:hyperlink>
    </w:p>
    <w:p w14:paraId="6DC5D857" w14:textId="77777777" w:rsidR="008C69F1" w:rsidRDefault="00F5766C">
      <w:pPr>
        <w:tabs>
          <w:tab w:val="right" w:leader="dot" w:pos="9062"/>
        </w:tabs>
        <w:ind w:left="200"/>
        <w:rPr>
          <w:noProof/>
        </w:rPr>
      </w:pPr>
      <w:hyperlink w:anchor="_Toc16" w:history="1">
        <w:r w:rsidR="00856025">
          <w:rPr>
            <w:noProof/>
          </w:rPr>
          <w:t>4.5 Risks</w:t>
        </w:r>
        <w:r w:rsidR="00856025">
          <w:rPr>
            <w:noProof/>
          </w:rPr>
          <w:tab/>
        </w:r>
        <w:r w:rsidR="00856025">
          <w:rPr>
            <w:noProof/>
          </w:rPr>
          <w:fldChar w:fldCharType="begin"/>
        </w:r>
        <w:r w:rsidR="00856025">
          <w:rPr>
            <w:noProof/>
          </w:rPr>
          <w:instrText>PAGEREF _Toc16 \h</w:instrText>
        </w:r>
        <w:r w:rsidR="00856025">
          <w:rPr>
            <w:noProof/>
          </w:rPr>
        </w:r>
        <w:r w:rsidR="00856025">
          <w:rPr>
            <w:noProof/>
          </w:rPr>
          <w:fldChar w:fldCharType="separate"/>
        </w:r>
        <w:r w:rsidR="00856025">
          <w:rPr>
            <w:noProof/>
          </w:rPr>
          <w:t>8</w:t>
        </w:r>
        <w:r w:rsidR="00856025">
          <w:rPr>
            <w:noProof/>
          </w:rPr>
          <w:fldChar w:fldCharType="end"/>
        </w:r>
      </w:hyperlink>
    </w:p>
    <w:p w14:paraId="5A096A6E" w14:textId="77777777" w:rsidR="008C69F1" w:rsidRDefault="00F5766C">
      <w:pPr>
        <w:tabs>
          <w:tab w:val="right" w:leader="dot" w:pos="9062"/>
        </w:tabs>
        <w:ind w:left="200"/>
        <w:rPr>
          <w:noProof/>
        </w:rPr>
      </w:pPr>
      <w:hyperlink w:anchor="_Toc17" w:history="1">
        <w:r w:rsidR="00856025">
          <w:rPr>
            <w:noProof/>
          </w:rPr>
          <w:t>4.6 Anticipated Benefits</w:t>
        </w:r>
        <w:r w:rsidR="00856025">
          <w:rPr>
            <w:noProof/>
          </w:rPr>
          <w:tab/>
        </w:r>
        <w:r w:rsidR="00856025">
          <w:rPr>
            <w:noProof/>
          </w:rPr>
          <w:fldChar w:fldCharType="begin"/>
        </w:r>
        <w:r w:rsidR="00856025">
          <w:rPr>
            <w:noProof/>
          </w:rPr>
          <w:instrText>PAGEREF _Toc17 \h</w:instrText>
        </w:r>
        <w:r w:rsidR="00856025">
          <w:rPr>
            <w:noProof/>
          </w:rPr>
        </w:r>
        <w:r w:rsidR="00856025">
          <w:rPr>
            <w:noProof/>
          </w:rPr>
          <w:fldChar w:fldCharType="separate"/>
        </w:r>
        <w:r w:rsidR="00856025">
          <w:rPr>
            <w:noProof/>
          </w:rPr>
          <w:t>8</w:t>
        </w:r>
        <w:r w:rsidR="00856025">
          <w:rPr>
            <w:noProof/>
          </w:rPr>
          <w:fldChar w:fldCharType="end"/>
        </w:r>
      </w:hyperlink>
    </w:p>
    <w:p w14:paraId="3644DC4C" w14:textId="77777777" w:rsidR="008C69F1" w:rsidRDefault="00F5766C">
      <w:pPr>
        <w:tabs>
          <w:tab w:val="right" w:leader="dot" w:pos="9062"/>
        </w:tabs>
        <w:ind w:left="200"/>
        <w:rPr>
          <w:noProof/>
        </w:rPr>
      </w:pPr>
      <w:hyperlink w:anchor="_Toc18" w:history="1">
        <w:r w:rsidR="00856025">
          <w:rPr>
            <w:noProof/>
          </w:rPr>
          <w:t>4.7 Vulnerable Populations</w:t>
        </w:r>
        <w:r w:rsidR="00856025">
          <w:rPr>
            <w:noProof/>
          </w:rPr>
          <w:tab/>
        </w:r>
        <w:r w:rsidR="00856025">
          <w:rPr>
            <w:noProof/>
          </w:rPr>
          <w:fldChar w:fldCharType="begin"/>
        </w:r>
        <w:r w:rsidR="00856025">
          <w:rPr>
            <w:noProof/>
          </w:rPr>
          <w:instrText>PAGEREF _Toc18 \h</w:instrText>
        </w:r>
        <w:r w:rsidR="00856025">
          <w:rPr>
            <w:noProof/>
          </w:rPr>
        </w:r>
        <w:r w:rsidR="00856025">
          <w:rPr>
            <w:noProof/>
          </w:rPr>
          <w:fldChar w:fldCharType="separate"/>
        </w:r>
        <w:r w:rsidR="00856025">
          <w:rPr>
            <w:noProof/>
          </w:rPr>
          <w:t>8</w:t>
        </w:r>
        <w:r w:rsidR="00856025">
          <w:rPr>
            <w:noProof/>
          </w:rPr>
          <w:fldChar w:fldCharType="end"/>
        </w:r>
      </w:hyperlink>
    </w:p>
    <w:p w14:paraId="0AC41D63" w14:textId="77777777" w:rsidR="008C69F1" w:rsidRDefault="00F5766C">
      <w:pPr>
        <w:tabs>
          <w:tab w:val="right" w:leader="dot" w:pos="9062"/>
        </w:tabs>
        <w:ind w:left="200"/>
        <w:rPr>
          <w:noProof/>
        </w:rPr>
      </w:pPr>
      <w:hyperlink w:anchor="_Toc19" w:history="1">
        <w:r w:rsidR="00856025">
          <w:rPr>
            <w:noProof/>
          </w:rPr>
          <w:t>4.8 Consent/Assent Procedures</w:t>
        </w:r>
        <w:r w:rsidR="00856025">
          <w:rPr>
            <w:noProof/>
          </w:rPr>
          <w:tab/>
        </w:r>
        <w:r w:rsidR="00856025">
          <w:rPr>
            <w:noProof/>
          </w:rPr>
          <w:fldChar w:fldCharType="begin"/>
        </w:r>
        <w:r w:rsidR="00856025">
          <w:rPr>
            <w:noProof/>
          </w:rPr>
          <w:instrText>PAGEREF _Toc19 \h</w:instrText>
        </w:r>
        <w:r w:rsidR="00856025">
          <w:rPr>
            <w:noProof/>
          </w:rPr>
        </w:r>
        <w:r w:rsidR="00856025">
          <w:rPr>
            <w:noProof/>
          </w:rPr>
          <w:fldChar w:fldCharType="separate"/>
        </w:r>
        <w:r w:rsidR="00856025">
          <w:rPr>
            <w:noProof/>
          </w:rPr>
          <w:t>8</w:t>
        </w:r>
        <w:r w:rsidR="00856025">
          <w:rPr>
            <w:noProof/>
          </w:rPr>
          <w:fldChar w:fldCharType="end"/>
        </w:r>
      </w:hyperlink>
    </w:p>
    <w:p w14:paraId="20A82746" w14:textId="77777777" w:rsidR="008C69F1" w:rsidRDefault="00F5766C">
      <w:pPr>
        <w:tabs>
          <w:tab w:val="right" w:leader="dot" w:pos="9062"/>
        </w:tabs>
        <w:rPr>
          <w:noProof/>
        </w:rPr>
      </w:pPr>
      <w:hyperlink w:anchor="_Toc20" w:history="1">
        <w:r w:rsidR="00856025">
          <w:rPr>
            <w:noProof/>
          </w:rPr>
          <w:t>5. Study Design</w:t>
        </w:r>
        <w:r w:rsidR="00856025">
          <w:rPr>
            <w:noProof/>
          </w:rPr>
          <w:tab/>
        </w:r>
        <w:r w:rsidR="00856025">
          <w:rPr>
            <w:noProof/>
          </w:rPr>
          <w:fldChar w:fldCharType="begin"/>
        </w:r>
        <w:r w:rsidR="00856025">
          <w:rPr>
            <w:noProof/>
          </w:rPr>
          <w:instrText>PAGEREF _Toc20 \h</w:instrText>
        </w:r>
        <w:r w:rsidR="00856025">
          <w:rPr>
            <w:noProof/>
          </w:rPr>
        </w:r>
        <w:r w:rsidR="00856025">
          <w:rPr>
            <w:noProof/>
          </w:rPr>
          <w:fldChar w:fldCharType="separate"/>
        </w:r>
        <w:r w:rsidR="00856025">
          <w:rPr>
            <w:noProof/>
          </w:rPr>
          <w:t>9</w:t>
        </w:r>
        <w:r w:rsidR="00856025">
          <w:rPr>
            <w:noProof/>
          </w:rPr>
          <w:fldChar w:fldCharType="end"/>
        </w:r>
      </w:hyperlink>
    </w:p>
    <w:p w14:paraId="6DF766C4" w14:textId="77777777" w:rsidR="008C69F1" w:rsidRDefault="00F5766C">
      <w:pPr>
        <w:tabs>
          <w:tab w:val="right" w:leader="dot" w:pos="9062"/>
        </w:tabs>
        <w:ind w:left="200"/>
        <w:rPr>
          <w:noProof/>
        </w:rPr>
      </w:pPr>
      <w:hyperlink w:anchor="_Toc21" w:history="1">
        <w:r w:rsidR="00856025">
          <w:rPr>
            <w:noProof/>
          </w:rPr>
          <w:t>5.1 Study Design</w:t>
        </w:r>
        <w:r w:rsidR="00856025">
          <w:rPr>
            <w:noProof/>
          </w:rPr>
          <w:tab/>
        </w:r>
        <w:r w:rsidR="00856025">
          <w:rPr>
            <w:noProof/>
          </w:rPr>
          <w:fldChar w:fldCharType="begin"/>
        </w:r>
        <w:r w:rsidR="00856025">
          <w:rPr>
            <w:noProof/>
          </w:rPr>
          <w:instrText>PAGEREF _Toc21 \h</w:instrText>
        </w:r>
        <w:r w:rsidR="00856025">
          <w:rPr>
            <w:noProof/>
          </w:rPr>
        </w:r>
        <w:r w:rsidR="00856025">
          <w:rPr>
            <w:noProof/>
          </w:rPr>
          <w:fldChar w:fldCharType="separate"/>
        </w:r>
        <w:r w:rsidR="00856025">
          <w:rPr>
            <w:noProof/>
          </w:rPr>
          <w:t>9</w:t>
        </w:r>
        <w:r w:rsidR="00856025">
          <w:rPr>
            <w:noProof/>
          </w:rPr>
          <w:fldChar w:fldCharType="end"/>
        </w:r>
      </w:hyperlink>
    </w:p>
    <w:p w14:paraId="472E7233" w14:textId="77777777" w:rsidR="008C69F1" w:rsidRDefault="00F5766C">
      <w:pPr>
        <w:tabs>
          <w:tab w:val="right" w:leader="dot" w:pos="9062"/>
        </w:tabs>
        <w:ind w:left="200"/>
        <w:rPr>
          <w:noProof/>
        </w:rPr>
      </w:pPr>
      <w:hyperlink w:anchor="_Toc22" w:history="1">
        <w:r w:rsidR="00856025">
          <w:rPr>
            <w:noProof/>
          </w:rPr>
          <w:t>5.2 Study Design</w:t>
        </w:r>
        <w:r w:rsidR="00856025">
          <w:rPr>
            <w:noProof/>
          </w:rPr>
          <w:tab/>
        </w:r>
        <w:r w:rsidR="00856025">
          <w:rPr>
            <w:noProof/>
          </w:rPr>
          <w:fldChar w:fldCharType="begin"/>
        </w:r>
        <w:r w:rsidR="00856025">
          <w:rPr>
            <w:noProof/>
          </w:rPr>
          <w:instrText>PAGEREF _Toc22 \h</w:instrText>
        </w:r>
        <w:r w:rsidR="00856025">
          <w:rPr>
            <w:noProof/>
          </w:rPr>
        </w:r>
        <w:r w:rsidR="00856025">
          <w:rPr>
            <w:noProof/>
          </w:rPr>
          <w:fldChar w:fldCharType="separate"/>
        </w:r>
        <w:r w:rsidR="00856025">
          <w:rPr>
            <w:noProof/>
          </w:rPr>
          <w:t>10</w:t>
        </w:r>
        <w:r w:rsidR="00856025">
          <w:rPr>
            <w:noProof/>
          </w:rPr>
          <w:fldChar w:fldCharType="end"/>
        </w:r>
      </w:hyperlink>
    </w:p>
    <w:p w14:paraId="5BDFF840" w14:textId="77777777" w:rsidR="008C69F1" w:rsidRDefault="00F5766C">
      <w:pPr>
        <w:tabs>
          <w:tab w:val="right" w:leader="dot" w:pos="9062"/>
        </w:tabs>
        <w:ind w:left="200"/>
        <w:rPr>
          <w:noProof/>
        </w:rPr>
      </w:pPr>
      <w:hyperlink w:anchor="_Toc23" w:history="1">
        <w:r w:rsidR="00856025">
          <w:rPr>
            <w:noProof/>
          </w:rPr>
          <w:t>5.3 Study Duration</w:t>
        </w:r>
        <w:r w:rsidR="00856025">
          <w:rPr>
            <w:noProof/>
          </w:rPr>
          <w:tab/>
        </w:r>
        <w:r w:rsidR="00856025">
          <w:rPr>
            <w:noProof/>
          </w:rPr>
          <w:fldChar w:fldCharType="begin"/>
        </w:r>
        <w:r w:rsidR="00856025">
          <w:rPr>
            <w:noProof/>
          </w:rPr>
          <w:instrText>PAGEREF _Toc23 \h</w:instrText>
        </w:r>
        <w:r w:rsidR="00856025">
          <w:rPr>
            <w:noProof/>
          </w:rPr>
        </w:r>
        <w:r w:rsidR="00856025">
          <w:rPr>
            <w:noProof/>
          </w:rPr>
          <w:fldChar w:fldCharType="separate"/>
        </w:r>
        <w:r w:rsidR="00856025">
          <w:rPr>
            <w:noProof/>
          </w:rPr>
          <w:t>11</w:t>
        </w:r>
        <w:r w:rsidR="00856025">
          <w:rPr>
            <w:noProof/>
          </w:rPr>
          <w:fldChar w:fldCharType="end"/>
        </w:r>
      </w:hyperlink>
    </w:p>
    <w:p w14:paraId="3A439467" w14:textId="77777777" w:rsidR="008C69F1" w:rsidRDefault="00F5766C">
      <w:pPr>
        <w:tabs>
          <w:tab w:val="right" w:leader="dot" w:pos="9062"/>
        </w:tabs>
        <w:ind w:left="200"/>
        <w:rPr>
          <w:noProof/>
        </w:rPr>
      </w:pPr>
      <w:hyperlink w:anchor="_Toc24" w:history="1">
        <w:r w:rsidR="00856025">
          <w:rPr>
            <w:noProof/>
          </w:rPr>
          <w:t>5.4 Outcome Variables</w:t>
        </w:r>
        <w:r w:rsidR="00856025">
          <w:rPr>
            <w:noProof/>
          </w:rPr>
          <w:tab/>
        </w:r>
        <w:r w:rsidR="00856025">
          <w:rPr>
            <w:noProof/>
          </w:rPr>
          <w:fldChar w:fldCharType="begin"/>
        </w:r>
        <w:r w:rsidR="00856025">
          <w:rPr>
            <w:noProof/>
          </w:rPr>
          <w:instrText>PAGEREF _Toc24 \h</w:instrText>
        </w:r>
        <w:r w:rsidR="00856025">
          <w:rPr>
            <w:noProof/>
          </w:rPr>
        </w:r>
        <w:r w:rsidR="00856025">
          <w:rPr>
            <w:noProof/>
          </w:rPr>
          <w:fldChar w:fldCharType="separate"/>
        </w:r>
        <w:r w:rsidR="00856025">
          <w:rPr>
            <w:noProof/>
          </w:rPr>
          <w:t>11</w:t>
        </w:r>
        <w:r w:rsidR="00856025">
          <w:rPr>
            <w:noProof/>
          </w:rPr>
          <w:fldChar w:fldCharType="end"/>
        </w:r>
      </w:hyperlink>
    </w:p>
    <w:p w14:paraId="4DA11580" w14:textId="77777777" w:rsidR="008C69F1" w:rsidRDefault="00F5766C">
      <w:pPr>
        <w:tabs>
          <w:tab w:val="right" w:leader="dot" w:pos="9062"/>
        </w:tabs>
        <w:ind w:left="200"/>
        <w:rPr>
          <w:noProof/>
        </w:rPr>
      </w:pPr>
      <w:hyperlink w:anchor="_Toc25" w:history="1">
        <w:r w:rsidR="00856025">
          <w:rPr>
            <w:noProof/>
          </w:rPr>
          <w:t>5.5 Study Procedures</w:t>
        </w:r>
        <w:r w:rsidR="00856025">
          <w:rPr>
            <w:noProof/>
          </w:rPr>
          <w:tab/>
        </w:r>
        <w:r w:rsidR="00856025">
          <w:rPr>
            <w:noProof/>
          </w:rPr>
          <w:fldChar w:fldCharType="begin"/>
        </w:r>
        <w:r w:rsidR="00856025">
          <w:rPr>
            <w:noProof/>
          </w:rPr>
          <w:instrText>PAGEREF _Toc25 \h</w:instrText>
        </w:r>
        <w:r w:rsidR="00856025">
          <w:rPr>
            <w:noProof/>
          </w:rPr>
        </w:r>
        <w:r w:rsidR="00856025">
          <w:rPr>
            <w:noProof/>
          </w:rPr>
          <w:fldChar w:fldCharType="separate"/>
        </w:r>
        <w:r w:rsidR="00856025">
          <w:rPr>
            <w:noProof/>
          </w:rPr>
          <w:t>12</w:t>
        </w:r>
        <w:r w:rsidR="00856025">
          <w:rPr>
            <w:noProof/>
          </w:rPr>
          <w:fldChar w:fldCharType="end"/>
        </w:r>
      </w:hyperlink>
    </w:p>
    <w:p w14:paraId="37C2A06C" w14:textId="77777777" w:rsidR="008C69F1" w:rsidRDefault="00F5766C">
      <w:pPr>
        <w:tabs>
          <w:tab w:val="right" w:leader="dot" w:pos="9062"/>
        </w:tabs>
        <w:ind w:left="200"/>
        <w:rPr>
          <w:noProof/>
        </w:rPr>
      </w:pPr>
      <w:hyperlink w:anchor="_Toc26" w:history="1">
        <w:r w:rsidR="00856025">
          <w:rPr>
            <w:noProof/>
          </w:rPr>
          <w:t>5.6 Withdrawal Procedures</w:t>
        </w:r>
        <w:r w:rsidR="00856025">
          <w:rPr>
            <w:noProof/>
          </w:rPr>
          <w:tab/>
        </w:r>
        <w:r w:rsidR="00856025">
          <w:rPr>
            <w:noProof/>
          </w:rPr>
          <w:fldChar w:fldCharType="begin"/>
        </w:r>
        <w:r w:rsidR="00856025">
          <w:rPr>
            <w:noProof/>
          </w:rPr>
          <w:instrText>PAGEREF _Toc26 \h</w:instrText>
        </w:r>
        <w:r w:rsidR="00856025">
          <w:rPr>
            <w:noProof/>
          </w:rPr>
        </w:r>
        <w:r w:rsidR="00856025">
          <w:rPr>
            <w:noProof/>
          </w:rPr>
          <w:fldChar w:fldCharType="separate"/>
        </w:r>
        <w:r w:rsidR="00856025">
          <w:rPr>
            <w:noProof/>
          </w:rPr>
          <w:t>12</w:t>
        </w:r>
        <w:r w:rsidR="00856025">
          <w:rPr>
            <w:noProof/>
          </w:rPr>
          <w:fldChar w:fldCharType="end"/>
        </w:r>
      </w:hyperlink>
    </w:p>
    <w:p w14:paraId="40912FAB" w14:textId="77777777" w:rsidR="008C69F1" w:rsidRDefault="00F5766C">
      <w:pPr>
        <w:tabs>
          <w:tab w:val="right" w:leader="dot" w:pos="9062"/>
        </w:tabs>
        <w:ind w:left="200"/>
        <w:rPr>
          <w:noProof/>
        </w:rPr>
      </w:pPr>
      <w:hyperlink w:anchor="_Toc27" w:history="1">
        <w:r w:rsidR="00856025">
          <w:rPr>
            <w:noProof/>
          </w:rPr>
          <w:t>5.7 Locations/Facilities</w:t>
        </w:r>
        <w:r w:rsidR="00856025">
          <w:rPr>
            <w:noProof/>
          </w:rPr>
          <w:tab/>
        </w:r>
        <w:r w:rsidR="00856025">
          <w:rPr>
            <w:noProof/>
          </w:rPr>
          <w:fldChar w:fldCharType="begin"/>
        </w:r>
        <w:r w:rsidR="00856025">
          <w:rPr>
            <w:noProof/>
          </w:rPr>
          <w:instrText>PAGEREF _Toc27 \h</w:instrText>
        </w:r>
        <w:r w:rsidR="00856025">
          <w:rPr>
            <w:noProof/>
          </w:rPr>
        </w:r>
        <w:r w:rsidR="00856025">
          <w:rPr>
            <w:noProof/>
          </w:rPr>
          <w:fldChar w:fldCharType="separate"/>
        </w:r>
        <w:r w:rsidR="00856025">
          <w:rPr>
            <w:noProof/>
          </w:rPr>
          <w:t>12</w:t>
        </w:r>
        <w:r w:rsidR="00856025">
          <w:rPr>
            <w:noProof/>
          </w:rPr>
          <w:fldChar w:fldCharType="end"/>
        </w:r>
      </w:hyperlink>
    </w:p>
    <w:p w14:paraId="1CDE8432" w14:textId="77777777" w:rsidR="008C69F1" w:rsidRDefault="00F5766C">
      <w:pPr>
        <w:tabs>
          <w:tab w:val="right" w:leader="dot" w:pos="9062"/>
        </w:tabs>
        <w:ind w:left="200"/>
        <w:rPr>
          <w:noProof/>
        </w:rPr>
      </w:pPr>
      <w:hyperlink w:anchor="_Toc28" w:history="1">
        <w:r w:rsidR="00856025">
          <w:rPr>
            <w:noProof/>
          </w:rPr>
          <w:t>5.8 Data Collection</w:t>
        </w:r>
        <w:r w:rsidR="00856025">
          <w:rPr>
            <w:noProof/>
          </w:rPr>
          <w:tab/>
        </w:r>
        <w:r w:rsidR="00856025">
          <w:rPr>
            <w:noProof/>
          </w:rPr>
          <w:fldChar w:fldCharType="begin"/>
        </w:r>
        <w:r w:rsidR="00856025">
          <w:rPr>
            <w:noProof/>
          </w:rPr>
          <w:instrText>PAGEREF _Toc28 \h</w:instrText>
        </w:r>
        <w:r w:rsidR="00856025">
          <w:rPr>
            <w:noProof/>
          </w:rPr>
        </w:r>
        <w:r w:rsidR="00856025">
          <w:rPr>
            <w:noProof/>
          </w:rPr>
          <w:fldChar w:fldCharType="separate"/>
        </w:r>
        <w:r w:rsidR="00856025">
          <w:rPr>
            <w:noProof/>
          </w:rPr>
          <w:t>12</w:t>
        </w:r>
        <w:r w:rsidR="00856025">
          <w:rPr>
            <w:noProof/>
          </w:rPr>
          <w:fldChar w:fldCharType="end"/>
        </w:r>
      </w:hyperlink>
    </w:p>
    <w:p w14:paraId="1F823A2C" w14:textId="77777777" w:rsidR="008C69F1" w:rsidRDefault="00F5766C">
      <w:pPr>
        <w:tabs>
          <w:tab w:val="right" w:leader="dot" w:pos="9062"/>
        </w:tabs>
        <w:ind w:left="200"/>
        <w:rPr>
          <w:noProof/>
        </w:rPr>
      </w:pPr>
      <w:hyperlink w:anchor="_Toc29" w:history="1">
        <w:r w:rsidR="00856025">
          <w:rPr>
            <w:noProof/>
          </w:rPr>
          <w:t>5.9 Data Collection Sources</w:t>
        </w:r>
        <w:r w:rsidR="00856025">
          <w:rPr>
            <w:noProof/>
          </w:rPr>
          <w:tab/>
        </w:r>
        <w:r w:rsidR="00856025">
          <w:rPr>
            <w:noProof/>
          </w:rPr>
          <w:fldChar w:fldCharType="begin"/>
        </w:r>
        <w:r w:rsidR="00856025">
          <w:rPr>
            <w:noProof/>
          </w:rPr>
          <w:instrText>PAGEREF _Toc29 \h</w:instrText>
        </w:r>
        <w:r w:rsidR="00856025">
          <w:rPr>
            <w:noProof/>
          </w:rPr>
        </w:r>
        <w:r w:rsidR="00856025">
          <w:rPr>
            <w:noProof/>
          </w:rPr>
          <w:fldChar w:fldCharType="separate"/>
        </w:r>
        <w:r w:rsidR="00856025">
          <w:rPr>
            <w:noProof/>
          </w:rPr>
          <w:t>12</w:t>
        </w:r>
        <w:r w:rsidR="00856025">
          <w:rPr>
            <w:noProof/>
          </w:rPr>
          <w:fldChar w:fldCharType="end"/>
        </w:r>
      </w:hyperlink>
    </w:p>
    <w:p w14:paraId="61FE72D0" w14:textId="77777777" w:rsidR="008C69F1" w:rsidRDefault="00F5766C">
      <w:pPr>
        <w:tabs>
          <w:tab w:val="right" w:leader="dot" w:pos="9062"/>
        </w:tabs>
        <w:ind w:left="200"/>
        <w:rPr>
          <w:noProof/>
        </w:rPr>
      </w:pPr>
      <w:hyperlink w:anchor="_Toc30" w:history="1">
        <w:r w:rsidR="00856025">
          <w:rPr>
            <w:noProof/>
          </w:rPr>
          <w:t>5.10 Standard Tools</w:t>
        </w:r>
        <w:r w:rsidR="00856025">
          <w:rPr>
            <w:noProof/>
          </w:rPr>
          <w:tab/>
        </w:r>
        <w:r w:rsidR="00856025">
          <w:rPr>
            <w:noProof/>
          </w:rPr>
          <w:fldChar w:fldCharType="begin"/>
        </w:r>
        <w:r w:rsidR="00856025">
          <w:rPr>
            <w:noProof/>
          </w:rPr>
          <w:instrText>PAGEREF _Toc30 \h</w:instrText>
        </w:r>
        <w:r w:rsidR="00856025">
          <w:rPr>
            <w:noProof/>
          </w:rPr>
        </w:r>
        <w:r w:rsidR="00856025">
          <w:rPr>
            <w:noProof/>
          </w:rPr>
          <w:fldChar w:fldCharType="separate"/>
        </w:r>
        <w:r w:rsidR="00856025">
          <w:rPr>
            <w:noProof/>
          </w:rPr>
          <w:t>12</w:t>
        </w:r>
        <w:r w:rsidR="00856025">
          <w:rPr>
            <w:noProof/>
          </w:rPr>
          <w:fldChar w:fldCharType="end"/>
        </w:r>
      </w:hyperlink>
    </w:p>
    <w:p w14:paraId="798784AE" w14:textId="77777777" w:rsidR="008C69F1" w:rsidRDefault="00F5766C">
      <w:pPr>
        <w:tabs>
          <w:tab w:val="right" w:leader="dot" w:pos="9062"/>
        </w:tabs>
        <w:rPr>
          <w:noProof/>
        </w:rPr>
      </w:pPr>
      <w:hyperlink w:anchor="_Toc31" w:history="1">
        <w:r w:rsidR="00856025">
          <w:rPr>
            <w:noProof/>
          </w:rPr>
          <w:t>6. Statistical Analysis</w:t>
        </w:r>
        <w:r w:rsidR="00856025">
          <w:rPr>
            <w:noProof/>
          </w:rPr>
          <w:tab/>
        </w:r>
        <w:r w:rsidR="00856025">
          <w:rPr>
            <w:noProof/>
          </w:rPr>
          <w:fldChar w:fldCharType="begin"/>
        </w:r>
        <w:r w:rsidR="00856025">
          <w:rPr>
            <w:noProof/>
          </w:rPr>
          <w:instrText>PAGEREF _Toc31 \h</w:instrText>
        </w:r>
        <w:r w:rsidR="00856025">
          <w:rPr>
            <w:noProof/>
          </w:rPr>
        </w:r>
        <w:r w:rsidR="00856025">
          <w:rPr>
            <w:noProof/>
          </w:rPr>
          <w:fldChar w:fldCharType="separate"/>
        </w:r>
        <w:r w:rsidR="00856025">
          <w:rPr>
            <w:noProof/>
          </w:rPr>
          <w:t>13</w:t>
        </w:r>
        <w:r w:rsidR="00856025">
          <w:rPr>
            <w:noProof/>
          </w:rPr>
          <w:fldChar w:fldCharType="end"/>
        </w:r>
      </w:hyperlink>
    </w:p>
    <w:p w14:paraId="5EF9EF5C" w14:textId="77777777" w:rsidR="008C69F1" w:rsidRDefault="00F5766C">
      <w:pPr>
        <w:tabs>
          <w:tab w:val="right" w:leader="dot" w:pos="9062"/>
        </w:tabs>
        <w:ind w:left="200"/>
        <w:rPr>
          <w:noProof/>
        </w:rPr>
      </w:pPr>
      <w:hyperlink w:anchor="_Toc32" w:history="1">
        <w:r w:rsidR="00856025">
          <w:rPr>
            <w:noProof/>
          </w:rPr>
          <w:t>6.1 Sample Size</w:t>
        </w:r>
        <w:r w:rsidR="00856025">
          <w:rPr>
            <w:noProof/>
          </w:rPr>
          <w:tab/>
        </w:r>
        <w:r w:rsidR="00856025">
          <w:rPr>
            <w:noProof/>
          </w:rPr>
          <w:fldChar w:fldCharType="begin"/>
        </w:r>
        <w:r w:rsidR="00856025">
          <w:rPr>
            <w:noProof/>
          </w:rPr>
          <w:instrText>PAGEREF _Toc32 \h</w:instrText>
        </w:r>
        <w:r w:rsidR="00856025">
          <w:rPr>
            <w:noProof/>
          </w:rPr>
        </w:r>
        <w:r w:rsidR="00856025">
          <w:rPr>
            <w:noProof/>
          </w:rPr>
          <w:fldChar w:fldCharType="separate"/>
        </w:r>
        <w:r w:rsidR="00856025">
          <w:rPr>
            <w:noProof/>
          </w:rPr>
          <w:t>13</w:t>
        </w:r>
        <w:r w:rsidR="00856025">
          <w:rPr>
            <w:noProof/>
          </w:rPr>
          <w:fldChar w:fldCharType="end"/>
        </w:r>
      </w:hyperlink>
    </w:p>
    <w:p w14:paraId="356088D8" w14:textId="77777777" w:rsidR="008C69F1" w:rsidRDefault="00F5766C">
      <w:pPr>
        <w:tabs>
          <w:tab w:val="right" w:leader="dot" w:pos="9062"/>
        </w:tabs>
        <w:ind w:left="200"/>
        <w:rPr>
          <w:noProof/>
        </w:rPr>
      </w:pPr>
      <w:hyperlink w:anchor="_Toc33" w:history="1">
        <w:r w:rsidR="00856025">
          <w:rPr>
            <w:noProof/>
          </w:rPr>
          <w:t>6.2 Planned Analyses</w:t>
        </w:r>
        <w:r w:rsidR="00856025">
          <w:rPr>
            <w:noProof/>
          </w:rPr>
          <w:tab/>
        </w:r>
        <w:r w:rsidR="00856025">
          <w:rPr>
            <w:noProof/>
          </w:rPr>
          <w:fldChar w:fldCharType="begin"/>
        </w:r>
        <w:r w:rsidR="00856025">
          <w:rPr>
            <w:noProof/>
          </w:rPr>
          <w:instrText>PAGEREF _Toc33 \h</w:instrText>
        </w:r>
        <w:r w:rsidR="00856025">
          <w:rPr>
            <w:noProof/>
          </w:rPr>
        </w:r>
        <w:r w:rsidR="00856025">
          <w:rPr>
            <w:noProof/>
          </w:rPr>
          <w:fldChar w:fldCharType="separate"/>
        </w:r>
        <w:r w:rsidR="00856025">
          <w:rPr>
            <w:noProof/>
          </w:rPr>
          <w:t>13</w:t>
        </w:r>
        <w:r w:rsidR="00856025">
          <w:rPr>
            <w:noProof/>
          </w:rPr>
          <w:fldChar w:fldCharType="end"/>
        </w:r>
      </w:hyperlink>
    </w:p>
    <w:p w14:paraId="536E99F0" w14:textId="77777777" w:rsidR="008C69F1" w:rsidRDefault="00F5766C">
      <w:pPr>
        <w:tabs>
          <w:tab w:val="right" w:leader="dot" w:pos="9062"/>
        </w:tabs>
        <w:ind w:left="200"/>
        <w:rPr>
          <w:noProof/>
        </w:rPr>
      </w:pPr>
      <w:hyperlink w:anchor="_Toc34" w:history="1">
        <w:r w:rsidR="00856025">
          <w:rPr>
            <w:noProof/>
          </w:rPr>
          <w:t>6.3 Data Relevance</w:t>
        </w:r>
        <w:r w:rsidR="00856025">
          <w:rPr>
            <w:noProof/>
          </w:rPr>
          <w:tab/>
        </w:r>
        <w:r w:rsidR="00856025">
          <w:rPr>
            <w:noProof/>
          </w:rPr>
          <w:fldChar w:fldCharType="begin"/>
        </w:r>
        <w:r w:rsidR="00856025">
          <w:rPr>
            <w:noProof/>
          </w:rPr>
          <w:instrText>PAGEREF _Toc34 \h</w:instrText>
        </w:r>
        <w:r w:rsidR="00856025">
          <w:rPr>
            <w:noProof/>
          </w:rPr>
        </w:r>
        <w:r w:rsidR="00856025">
          <w:rPr>
            <w:noProof/>
          </w:rPr>
          <w:fldChar w:fldCharType="separate"/>
        </w:r>
        <w:r w:rsidR="00856025">
          <w:rPr>
            <w:noProof/>
          </w:rPr>
          <w:t>13</w:t>
        </w:r>
        <w:r w:rsidR="00856025">
          <w:rPr>
            <w:noProof/>
          </w:rPr>
          <w:fldChar w:fldCharType="end"/>
        </w:r>
      </w:hyperlink>
    </w:p>
    <w:p w14:paraId="5514735D" w14:textId="77777777" w:rsidR="008C69F1" w:rsidRDefault="00F5766C">
      <w:pPr>
        <w:tabs>
          <w:tab w:val="right" w:leader="dot" w:pos="9062"/>
        </w:tabs>
        <w:ind w:left="200"/>
        <w:rPr>
          <w:noProof/>
        </w:rPr>
      </w:pPr>
      <w:hyperlink w:anchor="_Toc35" w:history="1">
        <w:r w:rsidR="00856025">
          <w:rPr>
            <w:noProof/>
          </w:rPr>
          <w:t>6.4 Data Coding</w:t>
        </w:r>
        <w:r w:rsidR="00856025">
          <w:rPr>
            <w:noProof/>
          </w:rPr>
          <w:tab/>
        </w:r>
        <w:r w:rsidR="00856025">
          <w:rPr>
            <w:noProof/>
          </w:rPr>
          <w:fldChar w:fldCharType="begin"/>
        </w:r>
        <w:r w:rsidR="00856025">
          <w:rPr>
            <w:noProof/>
          </w:rPr>
          <w:instrText>PAGEREF _Toc35 \h</w:instrText>
        </w:r>
        <w:r w:rsidR="00856025">
          <w:rPr>
            <w:noProof/>
          </w:rPr>
        </w:r>
        <w:r w:rsidR="00856025">
          <w:rPr>
            <w:noProof/>
          </w:rPr>
          <w:fldChar w:fldCharType="separate"/>
        </w:r>
        <w:r w:rsidR="00856025">
          <w:rPr>
            <w:noProof/>
          </w:rPr>
          <w:t>13</w:t>
        </w:r>
        <w:r w:rsidR="00856025">
          <w:rPr>
            <w:noProof/>
          </w:rPr>
          <w:fldChar w:fldCharType="end"/>
        </w:r>
      </w:hyperlink>
    </w:p>
    <w:p w14:paraId="0C9A9533" w14:textId="77777777" w:rsidR="008C69F1" w:rsidRDefault="00F5766C">
      <w:pPr>
        <w:tabs>
          <w:tab w:val="right" w:leader="dot" w:pos="9062"/>
        </w:tabs>
        <w:ind w:left="200"/>
        <w:rPr>
          <w:noProof/>
        </w:rPr>
      </w:pPr>
      <w:hyperlink w:anchor="_Toc36" w:history="1">
        <w:r w:rsidR="00856025">
          <w:rPr>
            <w:noProof/>
          </w:rPr>
          <w:t>6.5 Data Analysis Tools</w:t>
        </w:r>
        <w:r w:rsidR="00856025">
          <w:rPr>
            <w:noProof/>
          </w:rPr>
          <w:tab/>
        </w:r>
        <w:r w:rsidR="00856025">
          <w:rPr>
            <w:noProof/>
          </w:rPr>
          <w:fldChar w:fldCharType="begin"/>
        </w:r>
        <w:r w:rsidR="00856025">
          <w:rPr>
            <w:noProof/>
          </w:rPr>
          <w:instrText>PAGEREF _Toc36 \h</w:instrText>
        </w:r>
        <w:r w:rsidR="00856025">
          <w:rPr>
            <w:noProof/>
          </w:rPr>
        </w:r>
        <w:r w:rsidR="00856025">
          <w:rPr>
            <w:noProof/>
          </w:rPr>
          <w:fldChar w:fldCharType="separate"/>
        </w:r>
        <w:r w:rsidR="00856025">
          <w:rPr>
            <w:noProof/>
          </w:rPr>
          <w:t>13</w:t>
        </w:r>
        <w:r w:rsidR="00856025">
          <w:rPr>
            <w:noProof/>
          </w:rPr>
          <w:fldChar w:fldCharType="end"/>
        </w:r>
      </w:hyperlink>
    </w:p>
    <w:p w14:paraId="215A73E9" w14:textId="77777777" w:rsidR="008C69F1" w:rsidRDefault="00F5766C">
      <w:pPr>
        <w:tabs>
          <w:tab w:val="right" w:leader="dot" w:pos="9062"/>
        </w:tabs>
        <w:ind w:left="200"/>
        <w:rPr>
          <w:noProof/>
        </w:rPr>
      </w:pPr>
      <w:hyperlink w:anchor="_Toc37" w:history="1">
        <w:r w:rsidR="00856025">
          <w:rPr>
            <w:noProof/>
          </w:rPr>
          <w:t>6.6 Data Monitoring</w:t>
        </w:r>
        <w:r w:rsidR="00856025">
          <w:rPr>
            <w:noProof/>
          </w:rPr>
          <w:tab/>
        </w:r>
        <w:r w:rsidR="00856025">
          <w:rPr>
            <w:noProof/>
          </w:rPr>
          <w:fldChar w:fldCharType="begin"/>
        </w:r>
        <w:r w:rsidR="00856025">
          <w:rPr>
            <w:noProof/>
          </w:rPr>
          <w:instrText>PAGEREF _Toc37 \h</w:instrText>
        </w:r>
        <w:r w:rsidR="00856025">
          <w:rPr>
            <w:noProof/>
          </w:rPr>
        </w:r>
        <w:r w:rsidR="00856025">
          <w:rPr>
            <w:noProof/>
          </w:rPr>
          <w:fldChar w:fldCharType="separate"/>
        </w:r>
        <w:r w:rsidR="00856025">
          <w:rPr>
            <w:noProof/>
          </w:rPr>
          <w:t>13</w:t>
        </w:r>
        <w:r w:rsidR="00856025">
          <w:rPr>
            <w:noProof/>
          </w:rPr>
          <w:fldChar w:fldCharType="end"/>
        </w:r>
      </w:hyperlink>
    </w:p>
    <w:p w14:paraId="261D75D5" w14:textId="77777777" w:rsidR="008C69F1" w:rsidRDefault="00F5766C">
      <w:pPr>
        <w:tabs>
          <w:tab w:val="right" w:leader="dot" w:pos="9062"/>
        </w:tabs>
        <w:rPr>
          <w:noProof/>
        </w:rPr>
      </w:pPr>
      <w:hyperlink w:anchor="_Toc38" w:history="1">
        <w:r w:rsidR="00856025">
          <w:rPr>
            <w:noProof/>
          </w:rPr>
          <w:t>7. Data Handling and Record Keeping</w:t>
        </w:r>
        <w:r w:rsidR="00856025">
          <w:rPr>
            <w:noProof/>
          </w:rPr>
          <w:tab/>
        </w:r>
        <w:r w:rsidR="00856025">
          <w:rPr>
            <w:noProof/>
          </w:rPr>
          <w:fldChar w:fldCharType="begin"/>
        </w:r>
        <w:r w:rsidR="00856025">
          <w:rPr>
            <w:noProof/>
          </w:rPr>
          <w:instrText>PAGEREF _Toc38 \h</w:instrText>
        </w:r>
        <w:r w:rsidR="00856025">
          <w:rPr>
            <w:noProof/>
          </w:rPr>
        </w:r>
        <w:r w:rsidR="00856025">
          <w:rPr>
            <w:noProof/>
          </w:rPr>
          <w:fldChar w:fldCharType="separate"/>
        </w:r>
        <w:r w:rsidR="00856025">
          <w:rPr>
            <w:noProof/>
          </w:rPr>
          <w:t>14</w:t>
        </w:r>
        <w:r w:rsidR="00856025">
          <w:rPr>
            <w:noProof/>
          </w:rPr>
          <w:fldChar w:fldCharType="end"/>
        </w:r>
      </w:hyperlink>
    </w:p>
    <w:p w14:paraId="533E2B18" w14:textId="77777777" w:rsidR="008C69F1" w:rsidRDefault="00F5766C">
      <w:pPr>
        <w:tabs>
          <w:tab w:val="right" w:leader="dot" w:pos="9062"/>
        </w:tabs>
        <w:ind w:left="200"/>
        <w:rPr>
          <w:noProof/>
        </w:rPr>
      </w:pPr>
      <w:hyperlink w:anchor="_Toc39" w:history="1">
        <w:r w:rsidR="00856025">
          <w:rPr>
            <w:noProof/>
          </w:rPr>
          <w:t>7.1 Subject Data Confidentiality</w:t>
        </w:r>
        <w:r w:rsidR="00856025">
          <w:rPr>
            <w:noProof/>
          </w:rPr>
          <w:tab/>
        </w:r>
        <w:r w:rsidR="00856025">
          <w:rPr>
            <w:noProof/>
          </w:rPr>
          <w:fldChar w:fldCharType="begin"/>
        </w:r>
        <w:r w:rsidR="00856025">
          <w:rPr>
            <w:noProof/>
          </w:rPr>
          <w:instrText>PAGEREF _Toc39 \h</w:instrText>
        </w:r>
        <w:r w:rsidR="00856025">
          <w:rPr>
            <w:noProof/>
          </w:rPr>
        </w:r>
        <w:r w:rsidR="00856025">
          <w:rPr>
            <w:noProof/>
          </w:rPr>
          <w:fldChar w:fldCharType="separate"/>
        </w:r>
        <w:r w:rsidR="00856025">
          <w:rPr>
            <w:noProof/>
          </w:rPr>
          <w:t>14</w:t>
        </w:r>
        <w:r w:rsidR="00856025">
          <w:rPr>
            <w:noProof/>
          </w:rPr>
          <w:fldChar w:fldCharType="end"/>
        </w:r>
      </w:hyperlink>
    </w:p>
    <w:p w14:paraId="130812D6" w14:textId="77777777" w:rsidR="008C69F1" w:rsidRDefault="00F5766C">
      <w:pPr>
        <w:tabs>
          <w:tab w:val="right" w:leader="dot" w:pos="9062"/>
        </w:tabs>
        <w:ind w:left="200"/>
        <w:rPr>
          <w:noProof/>
        </w:rPr>
      </w:pPr>
      <w:hyperlink w:anchor="_Toc40" w:history="1">
        <w:r w:rsidR="00856025">
          <w:rPr>
            <w:noProof/>
          </w:rPr>
          <w:t>7.2 Data Quality Assurance</w:t>
        </w:r>
        <w:r w:rsidR="00856025">
          <w:rPr>
            <w:noProof/>
          </w:rPr>
          <w:tab/>
        </w:r>
        <w:r w:rsidR="00856025">
          <w:rPr>
            <w:noProof/>
          </w:rPr>
          <w:fldChar w:fldCharType="begin"/>
        </w:r>
        <w:r w:rsidR="00856025">
          <w:rPr>
            <w:noProof/>
          </w:rPr>
          <w:instrText>PAGEREF _Toc40 \h</w:instrText>
        </w:r>
        <w:r w:rsidR="00856025">
          <w:rPr>
            <w:noProof/>
          </w:rPr>
        </w:r>
        <w:r w:rsidR="00856025">
          <w:rPr>
            <w:noProof/>
          </w:rPr>
          <w:fldChar w:fldCharType="separate"/>
        </w:r>
        <w:r w:rsidR="00856025">
          <w:rPr>
            <w:noProof/>
          </w:rPr>
          <w:t>14</w:t>
        </w:r>
        <w:r w:rsidR="00856025">
          <w:rPr>
            <w:noProof/>
          </w:rPr>
          <w:fldChar w:fldCharType="end"/>
        </w:r>
      </w:hyperlink>
    </w:p>
    <w:p w14:paraId="37C74A6C" w14:textId="77777777" w:rsidR="008C69F1" w:rsidRDefault="00F5766C">
      <w:pPr>
        <w:tabs>
          <w:tab w:val="right" w:leader="dot" w:pos="9062"/>
        </w:tabs>
        <w:ind w:left="200"/>
        <w:rPr>
          <w:noProof/>
        </w:rPr>
      </w:pPr>
      <w:hyperlink w:anchor="_Toc41" w:history="1">
        <w:r w:rsidR="00856025">
          <w:rPr>
            <w:noProof/>
          </w:rPr>
          <w:t>7.3 Data Storage/Security</w:t>
        </w:r>
        <w:r w:rsidR="00856025">
          <w:rPr>
            <w:noProof/>
          </w:rPr>
          <w:tab/>
        </w:r>
        <w:r w:rsidR="00856025">
          <w:rPr>
            <w:noProof/>
          </w:rPr>
          <w:fldChar w:fldCharType="begin"/>
        </w:r>
        <w:r w:rsidR="00856025">
          <w:rPr>
            <w:noProof/>
          </w:rPr>
          <w:instrText>PAGEREF _Toc41 \h</w:instrText>
        </w:r>
        <w:r w:rsidR="00856025">
          <w:rPr>
            <w:noProof/>
          </w:rPr>
        </w:r>
        <w:r w:rsidR="00856025">
          <w:rPr>
            <w:noProof/>
          </w:rPr>
          <w:fldChar w:fldCharType="separate"/>
        </w:r>
        <w:r w:rsidR="00856025">
          <w:rPr>
            <w:noProof/>
          </w:rPr>
          <w:t>14</w:t>
        </w:r>
        <w:r w:rsidR="00856025">
          <w:rPr>
            <w:noProof/>
          </w:rPr>
          <w:fldChar w:fldCharType="end"/>
        </w:r>
      </w:hyperlink>
    </w:p>
    <w:p w14:paraId="737EF14A" w14:textId="77777777" w:rsidR="008C69F1" w:rsidRDefault="00F5766C">
      <w:pPr>
        <w:tabs>
          <w:tab w:val="right" w:leader="dot" w:pos="9062"/>
        </w:tabs>
        <w:ind w:left="200"/>
        <w:rPr>
          <w:noProof/>
        </w:rPr>
      </w:pPr>
      <w:hyperlink w:anchor="_Toc42" w:history="1">
        <w:r w:rsidR="00856025">
          <w:rPr>
            <w:noProof/>
          </w:rPr>
          <w:t>7.4 Study Records</w:t>
        </w:r>
        <w:r w:rsidR="00856025">
          <w:rPr>
            <w:noProof/>
          </w:rPr>
          <w:tab/>
        </w:r>
        <w:r w:rsidR="00856025">
          <w:rPr>
            <w:noProof/>
          </w:rPr>
          <w:fldChar w:fldCharType="begin"/>
        </w:r>
        <w:r w:rsidR="00856025">
          <w:rPr>
            <w:noProof/>
          </w:rPr>
          <w:instrText>PAGEREF _Toc42 \h</w:instrText>
        </w:r>
        <w:r w:rsidR="00856025">
          <w:rPr>
            <w:noProof/>
          </w:rPr>
        </w:r>
        <w:r w:rsidR="00856025">
          <w:rPr>
            <w:noProof/>
          </w:rPr>
          <w:fldChar w:fldCharType="separate"/>
        </w:r>
        <w:r w:rsidR="00856025">
          <w:rPr>
            <w:noProof/>
          </w:rPr>
          <w:t>14</w:t>
        </w:r>
        <w:r w:rsidR="00856025">
          <w:rPr>
            <w:noProof/>
          </w:rPr>
          <w:fldChar w:fldCharType="end"/>
        </w:r>
      </w:hyperlink>
    </w:p>
    <w:p w14:paraId="67FB9ED7" w14:textId="77777777" w:rsidR="008C69F1" w:rsidRDefault="00F5766C">
      <w:pPr>
        <w:tabs>
          <w:tab w:val="right" w:leader="dot" w:pos="9062"/>
        </w:tabs>
        <w:ind w:left="200"/>
        <w:rPr>
          <w:noProof/>
        </w:rPr>
      </w:pPr>
      <w:hyperlink w:anchor="_Toc43" w:history="1">
        <w:r w:rsidR="00856025">
          <w:rPr>
            <w:noProof/>
          </w:rPr>
          <w:t>7.5 Retention of Records</w:t>
        </w:r>
        <w:r w:rsidR="00856025">
          <w:rPr>
            <w:noProof/>
          </w:rPr>
          <w:tab/>
        </w:r>
        <w:r w:rsidR="00856025">
          <w:rPr>
            <w:noProof/>
          </w:rPr>
          <w:fldChar w:fldCharType="begin"/>
        </w:r>
        <w:r w:rsidR="00856025">
          <w:rPr>
            <w:noProof/>
          </w:rPr>
          <w:instrText>PAGEREF _Toc43 \h</w:instrText>
        </w:r>
        <w:r w:rsidR="00856025">
          <w:rPr>
            <w:noProof/>
          </w:rPr>
        </w:r>
        <w:r w:rsidR="00856025">
          <w:rPr>
            <w:noProof/>
          </w:rPr>
          <w:fldChar w:fldCharType="separate"/>
        </w:r>
        <w:r w:rsidR="00856025">
          <w:rPr>
            <w:noProof/>
          </w:rPr>
          <w:t>14</w:t>
        </w:r>
        <w:r w:rsidR="00856025">
          <w:rPr>
            <w:noProof/>
          </w:rPr>
          <w:fldChar w:fldCharType="end"/>
        </w:r>
      </w:hyperlink>
    </w:p>
    <w:p w14:paraId="3B097ACB" w14:textId="77777777" w:rsidR="008C69F1" w:rsidRDefault="00F5766C">
      <w:pPr>
        <w:tabs>
          <w:tab w:val="right" w:leader="dot" w:pos="9062"/>
        </w:tabs>
        <w:rPr>
          <w:noProof/>
        </w:rPr>
      </w:pPr>
      <w:hyperlink w:anchor="_Toc44" w:history="1">
        <w:r w:rsidR="00856025">
          <w:rPr>
            <w:noProof/>
          </w:rPr>
          <w:t>8. Study Considerations</w:t>
        </w:r>
        <w:r w:rsidR="00856025">
          <w:rPr>
            <w:noProof/>
          </w:rPr>
          <w:tab/>
        </w:r>
        <w:r w:rsidR="00856025">
          <w:rPr>
            <w:noProof/>
          </w:rPr>
          <w:fldChar w:fldCharType="begin"/>
        </w:r>
        <w:r w:rsidR="00856025">
          <w:rPr>
            <w:noProof/>
          </w:rPr>
          <w:instrText>PAGEREF _Toc44 \h</w:instrText>
        </w:r>
        <w:r w:rsidR="00856025">
          <w:rPr>
            <w:noProof/>
          </w:rPr>
        </w:r>
        <w:r w:rsidR="00856025">
          <w:rPr>
            <w:noProof/>
          </w:rPr>
          <w:fldChar w:fldCharType="separate"/>
        </w:r>
        <w:r w:rsidR="00856025">
          <w:rPr>
            <w:noProof/>
          </w:rPr>
          <w:t>15</w:t>
        </w:r>
        <w:r w:rsidR="00856025">
          <w:rPr>
            <w:noProof/>
          </w:rPr>
          <w:fldChar w:fldCharType="end"/>
        </w:r>
      </w:hyperlink>
    </w:p>
    <w:p w14:paraId="75B88BAB" w14:textId="77777777" w:rsidR="008C69F1" w:rsidRDefault="00F5766C">
      <w:pPr>
        <w:tabs>
          <w:tab w:val="right" w:leader="dot" w:pos="9062"/>
        </w:tabs>
        <w:ind w:left="200"/>
        <w:rPr>
          <w:noProof/>
        </w:rPr>
      </w:pPr>
      <w:hyperlink w:anchor="_Toc45" w:history="1">
        <w:r w:rsidR="00856025">
          <w:rPr>
            <w:noProof/>
          </w:rPr>
          <w:t>8.1 Research Personnel Training</w:t>
        </w:r>
        <w:r w:rsidR="00856025">
          <w:rPr>
            <w:noProof/>
          </w:rPr>
          <w:tab/>
        </w:r>
        <w:r w:rsidR="00856025">
          <w:rPr>
            <w:noProof/>
          </w:rPr>
          <w:fldChar w:fldCharType="begin"/>
        </w:r>
        <w:r w:rsidR="00856025">
          <w:rPr>
            <w:noProof/>
          </w:rPr>
          <w:instrText>PAGEREF _Toc45 \h</w:instrText>
        </w:r>
        <w:r w:rsidR="00856025">
          <w:rPr>
            <w:noProof/>
          </w:rPr>
        </w:r>
        <w:r w:rsidR="00856025">
          <w:rPr>
            <w:noProof/>
          </w:rPr>
          <w:fldChar w:fldCharType="separate"/>
        </w:r>
        <w:r w:rsidR="00856025">
          <w:rPr>
            <w:noProof/>
          </w:rPr>
          <w:t>15</w:t>
        </w:r>
        <w:r w:rsidR="00856025">
          <w:rPr>
            <w:noProof/>
          </w:rPr>
          <w:fldChar w:fldCharType="end"/>
        </w:r>
      </w:hyperlink>
    </w:p>
    <w:p w14:paraId="43D31BBA" w14:textId="77777777" w:rsidR="008C69F1" w:rsidRDefault="00F5766C">
      <w:pPr>
        <w:tabs>
          <w:tab w:val="right" w:leader="dot" w:pos="9062"/>
        </w:tabs>
        <w:ind w:left="200"/>
        <w:rPr>
          <w:noProof/>
        </w:rPr>
      </w:pPr>
      <w:hyperlink w:anchor="_Toc46" w:history="1">
        <w:r w:rsidR="00856025">
          <w:rPr>
            <w:noProof/>
          </w:rPr>
          <w:t>8.2 Unanticipated Problems and Protocol Deviations</w:t>
        </w:r>
        <w:r w:rsidR="00856025">
          <w:rPr>
            <w:noProof/>
          </w:rPr>
          <w:tab/>
        </w:r>
        <w:r w:rsidR="00856025">
          <w:rPr>
            <w:noProof/>
          </w:rPr>
          <w:fldChar w:fldCharType="begin"/>
        </w:r>
        <w:r w:rsidR="00856025">
          <w:rPr>
            <w:noProof/>
          </w:rPr>
          <w:instrText>PAGEREF _Toc46 \h</w:instrText>
        </w:r>
        <w:r w:rsidR="00856025">
          <w:rPr>
            <w:noProof/>
          </w:rPr>
        </w:r>
        <w:r w:rsidR="00856025">
          <w:rPr>
            <w:noProof/>
          </w:rPr>
          <w:fldChar w:fldCharType="separate"/>
        </w:r>
        <w:r w:rsidR="00856025">
          <w:rPr>
            <w:noProof/>
          </w:rPr>
          <w:t>15</w:t>
        </w:r>
        <w:r w:rsidR="00856025">
          <w:rPr>
            <w:noProof/>
          </w:rPr>
          <w:fldChar w:fldCharType="end"/>
        </w:r>
      </w:hyperlink>
    </w:p>
    <w:p w14:paraId="14DB8B1C" w14:textId="77777777" w:rsidR="008C69F1" w:rsidRDefault="00F5766C">
      <w:pPr>
        <w:tabs>
          <w:tab w:val="right" w:leader="dot" w:pos="9062"/>
        </w:tabs>
        <w:ind w:left="200"/>
        <w:rPr>
          <w:noProof/>
        </w:rPr>
      </w:pPr>
      <w:hyperlink w:anchor="_Toc47" w:history="1">
        <w:r w:rsidR="00856025">
          <w:rPr>
            <w:noProof/>
          </w:rPr>
          <w:t>8.3 Study Modification and Discontinuation</w:t>
        </w:r>
        <w:r w:rsidR="00856025">
          <w:rPr>
            <w:noProof/>
          </w:rPr>
          <w:tab/>
        </w:r>
        <w:r w:rsidR="00856025">
          <w:rPr>
            <w:noProof/>
          </w:rPr>
          <w:fldChar w:fldCharType="begin"/>
        </w:r>
        <w:r w:rsidR="00856025">
          <w:rPr>
            <w:noProof/>
          </w:rPr>
          <w:instrText>PAGEREF _Toc47 \h</w:instrText>
        </w:r>
        <w:r w:rsidR="00856025">
          <w:rPr>
            <w:noProof/>
          </w:rPr>
        </w:r>
        <w:r w:rsidR="00856025">
          <w:rPr>
            <w:noProof/>
          </w:rPr>
          <w:fldChar w:fldCharType="separate"/>
        </w:r>
        <w:r w:rsidR="00856025">
          <w:rPr>
            <w:noProof/>
          </w:rPr>
          <w:t>15</w:t>
        </w:r>
        <w:r w:rsidR="00856025">
          <w:rPr>
            <w:noProof/>
          </w:rPr>
          <w:fldChar w:fldCharType="end"/>
        </w:r>
      </w:hyperlink>
    </w:p>
    <w:p w14:paraId="45747129" w14:textId="77777777" w:rsidR="008C69F1" w:rsidRDefault="00F5766C">
      <w:pPr>
        <w:tabs>
          <w:tab w:val="right" w:leader="dot" w:pos="9062"/>
        </w:tabs>
        <w:ind w:left="200"/>
        <w:rPr>
          <w:noProof/>
        </w:rPr>
      </w:pPr>
      <w:hyperlink w:anchor="_Toc48" w:history="1">
        <w:r w:rsidR="00856025">
          <w:rPr>
            <w:noProof/>
          </w:rPr>
          <w:t>8.4 Study Completion</w:t>
        </w:r>
        <w:r w:rsidR="00856025">
          <w:rPr>
            <w:noProof/>
          </w:rPr>
          <w:tab/>
        </w:r>
        <w:r w:rsidR="00856025">
          <w:rPr>
            <w:noProof/>
          </w:rPr>
          <w:fldChar w:fldCharType="begin"/>
        </w:r>
        <w:r w:rsidR="00856025">
          <w:rPr>
            <w:noProof/>
          </w:rPr>
          <w:instrText>PAGEREF _Toc48 \h</w:instrText>
        </w:r>
        <w:r w:rsidR="00856025">
          <w:rPr>
            <w:noProof/>
          </w:rPr>
        </w:r>
        <w:r w:rsidR="00856025">
          <w:rPr>
            <w:noProof/>
          </w:rPr>
          <w:fldChar w:fldCharType="separate"/>
        </w:r>
        <w:r w:rsidR="00856025">
          <w:rPr>
            <w:noProof/>
          </w:rPr>
          <w:t>15</w:t>
        </w:r>
        <w:r w:rsidR="00856025">
          <w:rPr>
            <w:noProof/>
          </w:rPr>
          <w:fldChar w:fldCharType="end"/>
        </w:r>
      </w:hyperlink>
    </w:p>
    <w:p w14:paraId="1F261062" w14:textId="77777777" w:rsidR="008C69F1" w:rsidRDefault="00F5766C">
      <w:pPr>
        <w:tabs>
          <w:tab w:val="right" w:leader="dot" w:pos="9062"/>
        </w:tabs>
        <w:ind w:left="200"/>
        <w:rPr>
          <w:noProof/>
        </w:rPr>
      </w:pPr>
      <w:hyperlink w:anchor="_Toc49" w:history="1">
        <w:r w:rsidR="00856025">
          <w:rPr>
            <w:noProof/>
          </w:rPr>
          <w:t>8.5 Funding Source</w:t>
        </w:r>
        <w:r w:rsidR="00856025">
          <w:rPr>
            <w:noProof/>
          </w:rPr>
          <w:tab/>
        </w:r>
        <w:r w:rsidR="00856025">
          <w:rPr>
            <w:noProof/>
          </w:rPr>
          <w:fldChar w:fldCharType="begin"/>
        </w:r>
        <w:r w:rsidR="00856025">
          <w:rPr>
            <w:noProof/>
          </w:rPr>
          <w:instrText>PAGEREF _Toc49 \h</w:instrText>
        </w:r>
        <w:r w:rsidR="00856025">
          <w:rPr>
            <w:noProof/>
          </w:rPr>
        </w:r>
        <w:r w:rsidR="00856025">
          <w:rPr>
            <w:noProof/>
          </w:rPr>
          <w:fldChar w:fldCharType="separate"/>
        </w:r>
        <w:r w:rsidR="00856025">
          <w:rPr>
            <w:noProof/>
          </w:rPr>
          <w:t>15</w:t>
        </w:r>
        <w:r w:rsidR="00856025">
          <w:rPr>
            <w:noProof/>
          </w:rPr>
          <w:fldChar w:fldCharType="end"/>
        </w:r>
      </w:hyperlink>
    </w:p>
    <w:p w14:paraId="124F34F4" w14:textId="77777777" w:rsidR="008C69F1" w:rsidRDefault="00F5766C">
      <w:pPr>
        <w:tabs>
          <w:tab w:val="right" w:leader="dot" w:pos="9062"/>
        </w:tabs>
        <w:ind w:left="200"/>
        <w:rPr>
          <w:noProof/>
        </w:rPr>
      </w:pPr>
      <w:hyperlink w:anchor="_Toc50" w:history="1">
        <w:r w:rsidR="00856025">
          <w:rPr>
            <w:noProof/>
          </w:rPr>
          <w:t>8.6 Publication Plan</w:t>
        </w:r>
        <w:r w:rsidR="00856025">
          <w:rPr>
            <w:noProof/>
          </w:rPr>
          <w:tab/>
        </w:r>
        <w:r w:rsidR="00856025">
          <w:rPr>
            <w:noProof/>
          </w:rPr>
          <w:fldChar w:fldCharType="begin"/>
        </w:r>
        <w:r w:rsidR="00856025">
          <w:rPr>
            <w:noProof/>
          </w:rPr>
          <w:instrText>PAGEREF _Toc50 \h</w:instrText>
        </w:r>
        <w:r w:rsidR="00856025">
          <w:rPr>
            <w:noProof/>
          </w:rPr>
        </w:r>
        <w:r w:rsidR="00856025">
          <w:rPr>
            <w:noProof/>
          </w:rPr>
          <w:fldChar w:fldCharType="separate"/>
        </w:r>
        <w:r w:rsidR="00856025">
          <w:rPr>
            <w:noProof/>
          </w:rPr>
          <w:t>15</w:t>
        </w:r>
        <w:r w:rsidR="00856025">
          <w:rPr>
            <w:noProof/>
          </w:rPr>
          <w:fldChar w:fldCharType="end"/>
        </w:r>
      </w:hyperlink>
    </w:p>
    <w:p w14:paraId="03AF34B5" w14:textId="77777777" w:rsidR="008C69F1" w:rsidRDefault="00F5766C">
      <w:pPr>
        <w:tabs>
          <w:tab w:val="right" w:leader="dot" w:pos="9062"/>
        </w:tabs>
        <w:rPr>
          <w:noProof/>
        </w:rPr>
      </w:pPr>
      <w:hyperlink w:anchor="_Toc51" w:history="1">
        <w:r w:rsidR="00856025">
          <w:rPr>
            <w:noProof/>
          </w:rPr>
          <w:t>REFERENCES</w:t>
        </w:r>
        <w:r w:rsidR="00856025">
          <w:rPr>
            <w:noProof/>
          </w:rPr>
          <w:tab/>
        </w:r>
        <w:r w:rsidR="00856025">
          <w:rPr>
            <w:noProof/>
          </w:rPr>
          <w:fldChar w:fldCharType="begin"/>
        </w:r>
        <w:r w:rsidR="00856025">
          <w:rPr>
            <w:noProof/>
          </w:rPr>
          <w:instrText>PAGEREF _Toc51 \h</w:instrText>
        </w:r>
        <w:r w:rsidR="00856025">
          <w:rPr>
            <w:noProof/>
          </w:rPr>
        </w:r>
        <w:r w:rsidR="00856025">
          <w:rPr>
            <w:noProof/>
          </w:rPr>
          <w:fldChar w:fldCharType="separate"/>
        </w:r>
        <w:r w:rsidR="00856025">
          <w:rPr>
            <w:noProof/>
          </w:rPr>
          <w:t>16</w:t>
        </w:r>
        <w:r w:rsidR="00856025">
          <w:rPr>
            <w:noProof/>
          </w:rPr>
          <w:fldChar w:fldCharType="end"/>
        </w:r>
      </w:hyperlink>
    </w:p>
    <w:p w14:paraId="7385C2D7" w14:textId="77777777" w:rsidR="008C69F1" w:rsidRDefault="00F5766C">
      <w:pPr>
        <w:tabs>
          <w:tab w:val="right" w:leader="dot" w:pos="9062"/>
        </w:tabs>
        <w:rPr>
          <w:noProof/>
        </w:rPr>
      </w:pPr>
      <w:hyperlink w:anchor="_Toc52" w:history="1">
        <w:r w:rsidR="00856025">
          <w:rPr>
            <w:noProof/>
          </w:rPr>
          <w:t>APPENDICES</w:t>
        </w:r>
        <w:r w:rsidR="00856025">
          <w:rPr>
            <w:noProof/>
          </w:rPr>
          <w:tab/>
        </w:r>
        <w:r w:rsidR="00856025">
          <w:rPr>
            <w:noProof/>
          </w:rPr>
          <w:fldChar w:fldCharType="begin"/>
        </w:r>
        <w:r w:rsidR="00856025">
          <w:rPr>
            <w:noProof/>
          </w:rPr>
          <w:instrText>PAGEREF _Toc52 \h</w:instrText>
        </w:r>
        <w:r w:rsidR="00856025">
          <w:rPr>
            <w:noProof/>
          </w:rPr>
        </w:r>
        <w:r w:rsidR="00856025">
          <w:rPr>
            <w:noProof/>
          </w:rPr>
          <w:fldChar w:fldCharType="separate"/>
        </w:r>
        <w:r w:rsidR="00856025">
          <w:rPr>
            <w:noProof/>
          </w:rPr>
          <w:t>17</w:t>
        </w:r>
        <w:r w:rsidR="00856025">
          <w:rPr>
            <w:noProof/>
          </w:rPr>
          <w:fldChar w:fldCharType="end"/>
        </w:r>
      </w:hyperlink>
    </w:p>
    <w:p w14:paraId="6D90B00F" w14:textId="77777777" w:rsidR="008C69F1" w:rsidRDefault="00856025">
      <w:r>
        <w:fldChar w:fldCharType="end"/>
      </w:r>
    </w:p>
    <w:p w14:paraId="62BF1653" w14:textId="77777777" w:rsidR="008C69F1" w:rsidRDefault="00856025">
      <w:r>
        <w:br w:type="page"/>
      </w:r>
    </w:p>
    <w:p w14:paraId="57C85720" w14:textId="77777777" w:rsidR="008C69F1" w:rsidRDefault="00856025">
      <w:pPr>
        <w:pStyle w:val="Heading1"/>
      </w:pPr>
      <w:bookmarkStart w:id="1" w:name="_Toc2"/>
      <w:r>
        <w:lastRenderedPageBreak/>
        <w:t>1. Background/Literature Review</w:t>
      </w:r>
      <w:bookmarkEnd w:id="1"/>
    </w:p>
    <w:p w14:paraId="3BC352D2" w14:textId="77777777" w:rsidR="008C69F1" w:rsidRDefault="00856025">
      <w:pPr>
        <w:pStyle w:val="Heading2"/>
      </w:pPr>
      <w:bookmarkStart w:id="2" w:name="_Toc3"/>
      <w:r>
        <w:t>1.1 Background</w:t>
      </w:r>
      <w:bookmarkEnd w:id="2"/>
    </w:p>
    <w:p w14:paraId="4F4D2738" w14:textId="77777777" w:rsidR="008C69F1" w:rsidRDefault="00856025">
      <w:r>
        <w:t xml:space="preserve">Communication is an exchange of information using various types of mediums. In healthcare effective communication allows for safe and complete decision making amongst the medical team and patients and families. This can result in favorable outcomes, increasing compliance, improved patient and family satisfaction and overall wellness. Bartlett et a concluded in their study that ineffective communication increases the likelihood of preventable errors especially medical errors and increases the likelihood of medical malpractice (1). Communication in the Intensive Care Unit is a critical facet of care (2). This is especially significant and often lacking amongst the various medical team, patients, and families in the hospital setting. Communication in the ICU has made great strides in recent times especially with the implementation of the ICU liberation bundle with respect to family engagement. In pediatrics there is still a lot of work to be done. A recent systematic review by </w:t>
      </w:r>
      <w:proofErr w:type="spellStart"/>
      <w:r>
        <w:t>Mcsherry</w:t>
      </w:r>
      <w:proofErr w:type="spellEnd"/>
      <w:r>
        <w:t xml:space="preserve"> et al has highlighted some of these weaknesses in the Pediatric Intensive Care Unit (PICU) (3). This review demonstrated that physicians and families have different ideas about how to best communicate. While physicians are more likely to favor family meetings and have a structured discussion, families are more likely to appreciate bedside updates. Studies also demonstrate an inflated sense of communication ability amongst physicians. When evaluating a physician's self-perception of communication, they are more likely to overestimate their ability to effectively communication when compared top evaluation by bedside nurses and families. All this points towards the need for more effective communication strategies to improve outcomes and satisfaction in the PICU.</w:t>
      </w:r>
    </w:p>
    <w:p w14:paraId="5DE65C85" w14:textId="77777777" w:rsidR="008C69F1" w:rsidRDefault="008C69F1"/>
    <w:p w14:paraId="6978379A" w14:textId="77777777" w:rsidR="008C69F1" w:rsidRDefault="008C69F1"/>
    <w:p w14:paraId="43F9EE41" w14:textId="77777777" w:rsidR="008C69F1" w:rsidRDefault="008C69F1"/>
    <w:p w14:paraId="66360F40" w14:textId="77777777" w:rsidR="008C69F1" w:rsidRDefault="00856025">
      <w:r>
        <w:br w:type="page"/>
      </w:r>
    </w:p>
    <w:p w14:paraId="42F3E9B5" w14:textId="77777777" w:rsidR="008C69F1" w:rsidRDefault="00856025">
      <w:pPr>
        <w:pStyle w:val="Heading1"/>
      </w:pPr>
      <w:bookmarkStart w:id="3" w:name="_Toc4"/>
      <w:r>
        <w:lastRenderedPageBreak/>
        <w:t>2. Rationale/Significance/Problem Statement</w:t>
      </w:r>
      <w:bookmarkEnd w:id="3"/>
    </w:p>
    <w:p w14:paraId="2259AE54" w14:textId="77777777" w:rsidR="008C69F1" w:rsidRDefault="00856025">
      <w:pPr>
        <w:pStyle w:val="Heading2"/>
      </w:pPr>
      <w:bookmarkStart w:id="4" w:name="_Toc5"/>
      <w:r>
        <w:t>2.1 Rationale</w:t>
      </w:r>
      <w:bookmarkEnd w:id="4"/>
    </w:p>
    <w:p w14:paraId="6581A3BB" w14:textId="77777777" w:rsidR="008C69F1" w:rsidRDefault="00856025">
      <w:r>
        <w:t xml:space="preserve">Communication in healthcare especially in the ICU is a very important component of care.  Communication in the ICU has made great strides in recent times. However, there is still a lot of work to be done to continue to improve this area of care, especially in the pediatric field. We know that improving communication improves outcomes in our patients and families. This research is attempting to provide a novel communication tool to improve perceived communication between physicians and families in the ICU. (3) </w:t>
      </w:r>
    </w:p>
    <w:p w14:paraId="39732742" w14:textId="77777777" w:rsidR="008C69F1" w:rsidRDefault="00856025">
      <w:pPr>
        <w:pStyle w:val="Heading2"/>
      </w:pPr>
      <w:bookmarkStart w:id="5" w:name="_Toc6"/>
      <w:r>
        <w:t>2.2 Significance</w:t>
      </w:r>
      <w:bookmarkEnd w:id="5"/>
    </w:p>
    <w:p w14:paraId="11B5DF27" w14:textId="77777777" w:rsidR="008C69F1" w:rsidRDefault="00856025">
      <w:r>
        <w:t xml:space="preserve">Current literature demonstrates that there are barriers to effective, timely and accurate communication in the PICU. These barriers include but are not limited to varied goals of communication between families and providers, caregiver availability during normal rounding hours, and one-sided conversations from physicians to families. This pilot study is targeted to mitigate some of </w:t>
      </w:r>
      <w:proofErr w:type="gramStart"/>
      <w:r>
        <w:t>these barrier</w:t>
      </w:r>
      <w:proofErr w:type="gramEnd"/>
      <w:r>
        <w:t xml:space="preserve"> and evaluate this novel approach with the overall hope that this can be used on a larger scale. (3) </w:t>
      </w:r>
    </w:p>
    <w:p w14:paraId="093E9C49" w14:textId="77777777" w:rsidR="008C69F1" w:rsidRDefault="00856025">
      <w:r>
        <w:br w:type="page"/>
      </w:r>
    </w:p>
    <w:p w14:paraId="41FE4A13" w14:textId="77777777" w:rsidR="008C69F1" w:rsidRDefault="00856025">
      <w:pPr>
        <w:pStyle w:val="Heading1"/>
      </w:pPr>
      <w:bookmarkStart w:id="6" w:name="_Toc7"/>
      <w:r>
        <w:lastRenderedPageBreak/>
        <w:t>3. Study Purpose and Objectives</w:t>
      </w:r>
      <w:bookmarkEnd w:id="6"/>
    </w:p>
    <w:p w14:paraId="536CA586" w14:textId="77777777" w:rsidR="008C69F1" w:rsidRDefault="00856025">
      <w:pPr>
        <w:pStyle w:val="Heading2"/>
      </w:pPr>
      <w:bookmarkStart w:id="7" w:name="_Toc8"/>
      <w:r>
        <w:t>3.1 Purpose</w:t>
      </w:r>
      <w:bookmarkEnd w:id="7"/>
    </w:p>
    <w:p w14:paraId="0A16F1BB" w14:textId="77777777" w:rsidR="008C69F1" w:rsidRDefault="00856025">
      <w:r>
        <w:t xml:space="preserve">The purpose of this pilot study is to evaluate the efficacy of </w:t>
      </w:r>
      <w:proofErr w:type="spellStart"/>
      <w:r>
        <w:t>of</w:t>
      </w:r>
      <w:proofErr w:type="spellEnd"/>
      <w:r>
        <w:t xml:space="preserve"> a centralized communication board located in each patient room in improving perceived communication between physicians and families in the PICU.</w:t>
      </w:r>
    </w:p>
    <w:p w14:paraId="2D444390" w14:textId="77777777" w:rsidR="008C69F1" w:rsidRDefault="00856025">
      <w:pPr>
        <w:pStyle w:val="Heading2"/>
      </w:pPr>
      <w:bookmarkStart w:id="8" w:name="_Toc9"/>
      <w:r>
        <w:t>3.2 Hypothesis</w:t>
      </w:r>
      <w:bookmarkEnd w:id="8"/>
    </w:p>
    <w:p w14:paraId="2EE0C0BB" w14:textId="77777777" w:rsidR="008C69F1" w:rsidRDefault="00856025">
      <w:r>
        <w:t>It is hypothesized by using a communication board in the PICU we can improve perceived communication between families and physicians.</w:t>
      </w:r>
    </w:p>
    <w:p w14:paraId="7F4EA277" w14:textId="77777777" w:rsidR="008C69F1" w:rsidRDefault="00856025">
      <w:pPr>
        <w:pStyle w:val="Heading2"/>
      </w:pPr>
      <w:bookmarkStart w:id="9" w:name="_Toc10"/>
      <w:r>
        <w:t>3.3 Objectives</w:t>
      </w:r>
      <w:bookmarkEnd w:id="9"/>
    </w:p>
    <w:p w14:paraId="06BBBBF3" w14:textId="77777777" w:rsidR="008C69F1" w:rsidRDefault="00856025">
      <w:r>
        <w:t>Primary objective is to improve communication in the PICU by using our communication boards.</w:t>
      </w:r>
    </w:p>
    <w:p w14:paraId="6B26118C" w14:textId="77777777" w:rsidR="008C69F1" w:rsidRDefault="00856025">
      <w:r>
        <w:br w:type="page"/>
      </w:r>
    </w:p>
    <w:p w14:paraId="2E7C1182" w14:textId="77777777" w:rsidR="008C69F1" w:rsidRDefault="00856025">
      <w:pPr>
        <w:pStyle w:val="Heading1"/>
      </w:pPr>
      <w:bookmarkStart w:id="10" w:name="_Toc11"/>
      <w:r>
        <w:lastRenderedPageBreak/>
        <w:t>4. Study Participants</w:t>
      </w:r>
      <w:bookmarkEnd w:id="10"/>
    </w:p>
    <w:p w14:paraId="68B8868F" w14:textId="77777777" w:rsidR="008C69F1" w:rsidRDefault="00856025">
      <w:pPr>
        <w:pStyle w:val="Heading2"/>
      </w:pPr>
      <w:bookmarkStart w:id="11" w:name="_Toc12"/>
      <w:r>
        <w:t>4.1 Study Population</w:t>
      </w:r>
      <w:bookmarkEnd w:id="11"/>
    </w:p>
    <w:p w14:paraId="0A0F1017" w14:textId="77777777" w:rsidR="008C69F1" w:rsidRDefault="00856025">
      <w:r>
        <w:t>Patients admitted to the Children's Hospital of Georgia PICU Ages 0-18 years. Since our main goal is improving communication in the ICU, any age and reason for admission is going to be included.</w:t>
      </w:r>
    </w:p>
    <w:p w14:paraId="7EE90AA8" w14:textId="77777777" w:rsidR="008C69F1" w:rsidRDefault="00856025">
      <w:pPr>
        <w:pStyle w:val="Heading2"/>
      </w:pPr>
      <w:bookmarkStart w:id="12" w:name="_Toc13"/>
      <w:r>
        <w:t>4.2 Number of Participants</w:t>
      </w:r>
      <w:bookmarkEnd w:id="12"/>
    </w:p>
    <w:p w14:paraId="4D4ADA19" w14:textId="612340E4" w:rsidR="008C69F1" w:rsidRDefault="00856025">
      <w:pPr>
        <w:rPr>
          <w:ins w:id="13" w:author="Bruce, John-David" w:date="2023-08-24T20:01:00Z"/>
        </w:rPr>
      </w:pPr>
      <w:del w:id="14" w:author="Bruce, John-David" w:date="2023-08-24T20:00:00Z">
        <w:r w:rsidDel="000F5F03">
          <w:delText>2</w:delText>
        </w:r>
      </w:del>
      <w:ins w:id="15" w:author="Bruce, John-David" w:date="2023-09-04T19:05:00Z">
        <w:r w:rsidR="002F0F44">
          <w:t>1</w:t>
        </w:r>
      </w:ins>
      <w:r>
        <w:t>00 patients.</w:t>
      </w:r>
    </w:p>
    <w:p w14:paraId="2493E13F" w14:textId="15160AE7" w:rsidR="000F5F03" w:rsidRDefault="000D4F25">
      <w:pPr>
        <w:rPr>
          <w:ins w:id="16" w:author="Bruce, John-David" w:date="2023-08-24T20:01:00Z"/>
        </w:rPr>
      </w:pPr>
      <w:ins w:id="17" w:author="Bruce, John-David" w:date="2023-09-04T18:09:00Z">
        <w:r>
          <w:t>3</w:t>
        </w:r>
      </w:ins>
      <w:ins w:id="18" w:author="Bruce, John-David" w:date="2023-08-24T20:01:00Z">
        <w:r w:rsidR="000F5F03">
          <w:t>00 family members (Parents, grandparents, legal guardians</w:t>
        </w:r>
      </w:ins>
      <w:ins w:id="19" w:author="Bruce, John-David" w:date="2023-09-04T18:55:00Z">
        <w:r w:rsidR="0055495D">
          <w:t xml:space="preserve">, </w:t>
        </w:r>
        <w:proofErr w:type="spellStart"/>
        <w:r w:rsidR="0055495D">
          <w:t>etc</w:t>
        </w:r>
      </w:ins>
      <w:proofErr w:type="spellEnd"/>
      <w:ins w:id="20" w:author="Bruce, John-David" w:date="2023-08-24T20:01:00Z">
        <w:r w:rsidR="000F5F03">
          <w:t>)</w:t>
        </w:r>
      </w:ins>
    </w:p>
    <w:p w14:paraId="4333056F" w14:textId="0F44CD2B" w:rsidR="000F5F03" w:rsidRDefault="000F5F03">
      <w:ins w:id="21" w:author="Bruce, John-David" w:date="2023-08-24T20:01:00Z">
        <w:r>
          <w:t>75 Nurses</w:t>
        </w:r>
      </w:ins>
    </w:p>
    <w:p w14:paraId="4B9DCFB7" w14:textId="77777777" w:rsidR="008C69F1" w:rsidRDefault="00856025">
      <w:r>
        <w:t xml:space="preserve">This will be a pilot study. As such we don't have a target power or population size. We have a </w:t>
      </w:r>
      <w:proofErr w:type="gramStart"/>
      <w:r>
        <w:t>wide inclusion criteria</w:t>
      </w:r>
      <w:proofErr w:type="gramEnd"/>
      <w:r>
        <w:t xml:space="preserve"> and a narrow exclusion criteria.</w:t>
      </w:r>
    </w:p>
    <w:p w14:paraId="00368922" w14:textId="77777777" w:rsidR="008C69F1" w:rsidRDefault="00856025">
      <w:pPr>
        <w:pStyle w:val="Heading2"/>
      </w:pPr>
      <w:bookmarkStart w:id="22" w:name="_Toc14"/>
      <w:r>
        <w:t>4.3 Selection Criteria</w:t>
      </w:r>
      <w:bookmarkEnd w:id="22"/>
    </w:p>
    <w:p w14:paraId="4737952C" w14:textId="77777777" w:rsidR="008C69F1" w:rsidRDefault="00856025">
      <w:r>
        <w:t>Inclusion Criteria:</w:t>
      </w:r>
    </w:p>
    <w:p w14:paraId="3A629F30" w14:textId="2CE2CF52" w:rsidR="008C69F1" w:rsidRDefault="00856025">
      <w:pPr>
        <w:rPr>
          <w:ins w:id="23" w:author="Bruce, John-David" w:date="2023-08-24T20:02:00Z"/>
        </w:rPr>
      </w:pPr>
      <w:r>
        <w:t xml:space="preserve">     Patients admitted to the PICU in the Children's Hospital of Georgia who are admitted for a minimum of 3 days.</w:t>
      </w:r>
      <w:ins w:id="24" w:author="Bruce, John-David" w:date="2023-09-04T18:56:00Z">
        <w:r w:rsidR="0055495D">
          <w:t xml:space="preserve"> Age 0-17 years.</w:t>
        </w:r>
      </w:ins>
      <w:ins w:id="25" w:author="Bruce, John-David" w:date="2023-08-24T20:01:00Z">
        <w:r w:rsidR="000F5F03">
          <w:t xml:space="preserve"> We will assent </w:t>
        </w:r>
      </w:ins>
      <w:ins w:id="26" w:author="Bruce, John-David" w:date="2023-09-04T19:05:00Z">
        <w:r w:rsidR="002F0F44">
          <w:t xml:space="preserve">able </w:t>
        </w:r>
      </w:ins>
      <w:ins w:id="27" w:author="Bruce, John-David" w:date="2023-08-24T20:01:00Z">
        <w:r w:rsidR="000F5F03">
          <w:t>patients at this point. Will also consent family m</w:t>
        </w:r>
      </w:ins>
      <w:ins w:id="28" w:author="Bruce, John-David" w:date="2023-08-24T20:02:00Z">
        <w:r w:rsidR="000F5F03">
          <w:t xml:space="preserve">embers </w:t>
        </w:r>
        <w:proofErr w:type="gramStart"/>
        <w:r w:rsidR="000F5F03">
          <w:t>at this time</w:t>
        </w:r>
        <w:proofErr w:type="gramEnd"/>
        <w:r w:rsidR="000F5F03">
          <w:t xml:space="preserve"> as well. Only parents of patients who meet above inclusion criteria will be consented</w:t>
        </w:r>
      </w:ins>
      <w:ins w:id="29" w:author="Bruce, John-David" w:date="2023-09-04T18:10:00Z">
        <w:r w:rsidR="000D4F25">
          <w:t xml:space="preserve"> and given surveys</w:t>
        </w:r>
      </w:ins>
      <w:ins w:id="30" w:author="Bruce, John-David" w:date="2023-08-24T20:02:00Z">
        <w:r w:rsidR="000F5F03">
          <w:t>.</w:t>
        </w:r>
      </w:ins>
    </w:p>
    <w:p w14:paraId="58F2147B" w14:textId="5871899E" w:rsidR="000F5F03" w:rsidRDefault="000F5F03">
      <w:ins w:id="31" w:author="Bruce, John-David" w:date="2023-08-24T20:02:00Z">
        <w:r>
          <w:t>All nursing staff will be included.</w:t>
        </w:r>
      </w:ins>
    </w:p>
    <w:p w14:paraId="7481D35E" w14:textId="77777777" w:rsidR="008C69F1" w:rsidRDefault="008C69F1"/>
    <w:p w14:paraId="3396C2AC" w14:textId="77777777" w:rsidR="008C69F1" w:rsidRDefault="00856025">
      <w:r>
        <w:t>Exclusion Criteria:</w:t>
      </w:r>
    </w:p>
    <w:p w14:paraId="608A8B8A" w14:textId="57111022" w:rsidR="0055495D" w:rsidRDefault="00856025">
      <w:r>
        <w:t xml:space="preserve">     Non-Native English speakers</w:t>
      </w:r>
      <w:ins w:id="32" w:author="Bruce, John-David" w:date="2023-09-04T18:56:00Z">
        <w:r w:rsidR="0055495D">
          <w:t>, patients over 17 years of age.</w:t>
        </w:r>
      </w:ins>
    </w:p>
    <w:p w14:paraId="3EADC884" w14:textId="77777777" w:rsidR="008C69F1" w:rsidRDefault="00856025">
      <w:pPr>
        <w:pStyle w:val="Heading2"/>
      </w:pPr>
      <w:bookmarkStart w:id="33" w:name="_Toc15"/>
      <w:r>
        <w:t>4.4 Recruitment Procedures</w:t>
      </w:r>
      <w:bookmarkEnd w:id="33"/>
    </w:p>
    <w:p w14:paraId="2BF2508A" w14:textId="77777777" w:rsidR="008C69F1" w:rsidRDefault="00856025">
      <w:r>
        <w:t>1. Eligible participants will be identified upon admission</w:t>
      </w:r>
    </w:p>
    <w:p w14:paraId="0A0876C8" w14:textId="4350350A" w:rsidR="008C69F1" w:rsidRDefault="00856025">
      <w:r>
        <w:t>2. Upon reaching the third day of ICU admission, the</w:t>
      </w:r>
      <w:ins w:id="34" w:author="Bruce, John-David" w:date="2023-09-04T18:57:00Z">
        <w:r w:rsidR="0055495D">
          <w:t xml:space="preserve"> family and patient</w:t>
        </w:r>
      </w:ins>
      <w:del w:id="35" w:author="Bruce, John-David" w:date="2023-09-04T18:57:00Z">
        <w:r w:rsidDel="0055495D">
          <w:delText>y</w:delText>
        </w:r>
      </w:del>
      <w:r>
        <w:t xml:space="preserve"> will be approached to be </w:t>
      </w:r>
      <w:ins w:id="36" w:author="Bruce, John-David" w:date="2023-08-24T20:03:00Z">
        <w:r w:rsidR="000F5F03">
          <w:t>assented/</w:t>
        </w:r>
      </w:ins>
      <w:r>
        <w:t>consented to the study.</w:t>
      </w:r>
    </w:p>
    <w:p w14:paraId="01C1966D" w14:textId="130B8C6C" w:rsidR="008C69F1" w:rsidRDefault="00856025">
      <w:pPr>
        <w:rPr>
          <w:ins w:id="37" w:author="Bruce, John-David" w:date="2023-08-24T20:03:00Z"/>
        </w:rPr>
      </w:pPr>
      <w:r>
        <w:t>3. If consented</w:t>
      </w:r>
      <w:ins w:id="38" w:author="Bruce, John-David" w:date="2023-09-04T18:57:00Z">
        <w:r w:rsidR="0055495D">
          <w:t>/assented</w:t>
        </w:r>
      </w:ins>
      <w:r>
        <w:t xml:space="preserve"> to the study, they will be </w:t>
      </w:r>
      <w:proofErr w:type="gramStart"/>
      <w:r>
        <w:t>enrolled</w:t>
      </w:r>
      <w:proofErr w:type="gramEnd"/>
      <w:r>
        <w:t xml:space="preserve"> and </w:t>
      </w:r>
      <w:ins w:id="39" w:author="Bruce, John-David" w:date="2023-09-04T18:57:00Z">
        <w:r w:rsidR="0055495D">
          <w:t xml:space="preserve">family members/guardians will be </w:t>
        </w:r>
      </w:ins>
      <w:r>
        <w:t>given the first survey at that time.</w:t>
      </w:r>
    </w:p>
    <w:p w14:paraId="5F2AB570" w14:textId="388D3A3C" w:rsidR="000F5F03" w:rsidRDefault="000F5F03">
      <w:ins w:id="40" w:author="Bruce, John-David" w:date="2023-08-24T20:03:00Z">
        <w:r>
          <w:t>For nu</w:t>
        </w:r>
      </w:ins>
      <w:ins w:id="41" w:author="Bruce, John-David" w:date="2023-08-24T20:04:00Z">
        <w:r>
          <w:t xml:space="preserve">rsing staff – a teaching session about the project will be held on both day and night shifts. At that time nursing staff will </w:t>
        </w:r>
        <w:proofErr w:type="spellStart"/>
        <w:r>
          <w:t>e</w:t>
        </w:r>
        <w:proofErr w:type="spellEnd"/>
        <w:r>
          <w:t xml:space="preserve"> given consent forms and those agreeing to participate in the study will be given the survey at that time.</w:t>
        </w:r>
      </w:ins>
    </w:p>
    <w:p w14:paraId="7AB476D0" w14:textId="77777777" w:rsidR="008C69F1" w:rsidRDefault="00856025">
      <w:pPr>
        <w:pStyle w:val="Heading2"/>
      </w:pPr>
      <w:bookmarkStart w:id="42" w:name="_Toc16"/>
      <w:r>
        <w:t>4.5 Risks</w:t>
      </w:r>
      <w:bookmarkEnd w:id="42"/>
    </w:p>
    <w:p w14:paraId="783EF1A3" w14:textId="77777777" w:rsidR="008C69F1" w:rsidRDefault="00856025">
      <w:r>
        <w:t>This will study will be minimal risk using de-identified PHI data.</w:t>
      </w:r>
    </w:p>
    <w:p w14:paraId="21C8F686" w14:textId="77777777" w:rsidR="008C69F1" w:rsidRDefault="00856025">
      <w:pPr>
        <w:pStyle w:val="Heading2"/>
      </w:pPr>
      <w:bookmarkStart w:id="43" w:name="_Toc17"/>
      <w:r>
        <w:t>4.6 Anticipated Benefits</w:t>
      </w:r>
      <w:bookmarkEnd w:id="43"/>
    </w:p>
    <w:p w14:paraId="35A63358" w14:textId="77777777" w:rsidR="008C69F1" w:rsidRDefault="00856025">
      <w:r>
        <w:t>Benefit from improved perceived communication with physicians using communication board.</w:t>
      </w:r>
    </w:p>
    <w:p w14:paraId="440C8771" w14:textId="77777777" w:rsidR="008C69F1" w:rsidRDefault="00856025">
      <w:pPr>
        <w:pStyle w:val="Heading2"/>
      </w:pPr>
      <w:bookmarkStart w:id="44" w:name="_Toc18"/>
      <w:r>
        <w:lastRenderedPageBreak/>
        <w:t>4.7 Vulnerable Populations</w:t>
      </w:r>
      <w:bookmarkEnd w:id="44"/>
    </w:p>
    <w:p w14:paraId="2FB4D70A" w14:textId="77777777" w:rsidR="008C69F1" w:rsidRDefault="00856025">
      <w:r>
        <w:t>This is a study about improving communication in the Pediatric Intensive Care Unit</w:t>
      </w:r>
      <w:proofErr w:type="gramStart"/>
      <w:r>
        <w:t>. .</w:t>
      </w:r>
      <w:proofErr w:type="gramEnd"/>
      <w:r>
        <w:t xml:space="preserve"> As such, our vulnerable pediatric population will be the subjects along with their family members.</w:t>
      </w:r>
    </w:p>
    <w:p w14:paraId="47AA5E11" w14:textId="77777777" w:rsidR="008C69F1" w:rsidRDefault="00856025">
      <w:pPr>
        <w:pStyle w:val="Heading2"/>
      </w:pPr>
      <w:bookmarkStart w:id="45" w:name="_Toc19"/>
      <w:r>
        <w:t>4.8 Consent/Assent Procedures</w:t>
      </w:r>
      <w:bookmarkEnd w:id="45"/>
    </w:p>
    <w:p w14:paraId="6DE79E4B" w14:textId="07ACF962" w:rsidR="008C69F1" w:rsidRDefault="00856025">
      <w:pPr>
        <w:rPr>
          <w:ins w:id="46" w:author="Bruce, John-David" w:date="2023-08-24T20:06:00Z"/>
        </w:rPr>
      </w:pPr>
      <w:r>
        <w:t>We will have a team of three physicians, one physical therapist and one occupational therapist that will consent/assent patients/families. Once a participant is identified, the team will assent able patients and consent parents/guardians. Consent/Assent documentation will be included with the research packet.</w:t>
      </w:r>
    </w:p>
    <w:p w14:paraId="602801E6" w14:textId="047CA1F2" w:rsidR="000F5F03" w:rsidRDefault="000F5F03">
      <w:pPr>
        <w:rPr>
          <w:ins w:id="47" w:author="Bruce, John-David" w:date="2023-08-24T20:09:00Z"/>
        </w:rPr>
      </w:pPr>
      <w:ins w:id="48" w:author="Bruce, John-David" w:date="2023-08-24T20:06:00Z">
        <w:r>
          <w:t>The process will be that after three days in the ICU elig</w:t>
        </w:r>
      </w:ins>
      <w:ins w:id="49" w:author="Bruce, John-David" w:date="2023-08-24T20:20:00Z">
        <w:r w:rsidR="005906FC">
          <w:t>i</w:t>
        </w:r>
      </w:ins>
      <w:ins w:id="50" w:author="Bruce, John-David" w:date="2023-08-24T20:06:00Z">
        <w:r>
          <w:t xml:space="preserve">ble patients will be identified. At this point a team member will approach the family and patient about the project. If the patient is </w:t>
        </w:r>
      </w:ins>
      <w:ins w:id="51" w:author="Bruce, John-David" w:date="2023-08-24T20:07:00Z">
        <w:r>
          <w:t xml:space="preserve">old </w:t>
        </w:r>
        <w:proofErr w:type="gramStart"/>
        <w:r>
          <w:t>enough</w:t>
        </w:r>
        <w:proofErr w:type="gramEnd"/>
        <w:r>
          <w:t xml:space="preserve"> they will be assented by the team member at that time. During that time the team member will also provide consent letters to parents/guardians</w:t>
        </w:r>
      </w:ins>
      <w:ins w:id="52" w:author="Bruce, John-David" w:date="2023-08-24T20:08:00Z">
        <w:r>
          <w:t xml:space="preserve"> and go over the informed consent with them. </w:t>
        </w:r>
      </w:ins>
      <w:ins w:id="53" w:author="Bruce, John-David" w:date="2023-08-24T20:09:00Z">
        <w:r>
          <w:t>Since this study is minimal risk otherwise, will only require consent</w:t>
        </w:r>
        <w:r w:rsidR="00B87EC7">
          <w:t xml:space="preserve"> from one parent for this study. </w:t>
        </w:r>
      </w:ins>
      <w:ins w:id="54" w:author="Bruce, John-David" w:date="2023-08-24T20:10:00Z">
        <w:r w:rsidR="00B87EC7">
          <w:t>Parents/guardians and patients will be able to ask questions during this</w:t>
        </w:r>
      </w:ins>
      <w:ins w:id="55" w:author="Bruce, John-David" w:date="2023-08-24T20:11:00Z">
        <w:r w:rsidR="00B87EC7">
          <w:t xml:space="preserve"> whole process.</w:t>
        </w:r>
      </w:ins>
    </w:p>
    <w:p w14:paraId="17B72ABE" w14:textId="77777777" w:rsidR="00B87EC7" w:rsidRDefault="00B87EC7">
      <w:pPr>
        <w:rPr>
          <w:ins w:id="56" w:author="Bruce, John-David" w:date="2023-08-24T20:09:00Z"/>
        </w:rPr>
      </w:pPr>
    </w:p>
    <w:p w14:paraId="3B743B72" w14:textId="360AF51F" w:rsidR="00B87EC7" w:rsidRDefault="00B87EC7">
      <w:ins w:id="57" w:author="Bruce, John-David" w:date="2023-08-24T20:09:00Z">
        <w:r>
          <w:t>For nursing staff, they will all be approached in groups</w:t>
        </w:r>
      </w:ins>
      <w:ins w:id="58" w:author="Bruce, John-David" w:date="2023-08-24T20:10:00Z">
        <w:r>
          <w:t xml:space="preserve"> for teaching sessions about the project. At this </w:t>
        </w:r>
        <w:proofErr w:type="gramStart"/>
        <w:r>
          <w:t>time</w:t>
        </w:r>
        <w:proofErr w:type="gramEnd"/>
        <w:r>
          <w:t xml:space="preserve"> they will be provided consent forms and have time for questions about the project and the consent. </w:t>
        </w:r>
      </w:ins>
    </w:p>
    <w:p w14:paraId="69B0A791" w14:textId="77777777" w:rsidR="008C69F1" w:rsidRDefault="00856025">
      <w:r>
        <w:br w:type="page"/>
      </w:r>
    </w:p>
    <w:p w14:paraId="39195D7D" w14:textId="77777777" w:rsidR="008C69F1" w:rsidRDefault="00856025">
      <w:pPr>
        <w:pStyle w:val="Heading1"/>
      </w:pPr>
      <w:bookmarkStart w:id="59" w:name="_Toc20"/>
      <w:r>
        <w:lastRenderedPageBreak/>
        <w:t>5. Study Design</w:t>
      </w:r>
      <w:bookmarkEnd w:id="59"/>
    </w:p>
    <w:p w14:paraId="1D2448E6" w14:textId="77777777" w:rsidR="008C69F1" w:rsidRDefault="00856025">
      <w:pPr>
        <w:pStyle w:val="Heading2"/>
      </w:pPr>
      <w:bookmarkStart w:id="60" w:name="_Toc21"/>
      <w:r>
        <w:t>5.1 Study Design</w:t>
      </w:r>
      <w:bookmarkEnd w:id="60"/>
    </w:p>
    <w:p w14:paraId="140D53C8" w14:textId="77777777" w:rsidR="008C69F1" w:rsidRDefault="00856025">
      <w:r>
        <w:t>Prospective within subjects control study focusing on improving communication between physicians and families at the bedside in the PICU. A novel communication board that will be hung in the rooms to directly facilitate this communication.</w:t>
      </w:r>
    </w:p>
    <w:p w14:paraId="5E53EA49" w14:textId="53B24117" w:rsidR="008C69F1" w:rsidRDefault="00856025">
      <w:r>
        <w:t xml:space="preserve">Will use standard rounding model for the first 3 days that patients are in the PICU. If they remain admitted in the PICU for 3 </w:t>
      </w:r>
      <w:proofErr w:type="gramStart"/>
      <w:r>
        <w:t>days</w:t>
      </w:r>
      <w:proofErr w:type="gramEnd"/>
      <w:r>
        <w:t xml:space="preserve"> they </w:t>
      </w:r>
      <w:ins w:id="61" w:author="Bruce, John-David" w:date="2023-09-04T19:04:00Z">
        <w:r w:rsidR="0055495D">
          <w:t xml:space="preserve">and their family members/guardians </w:t>
        </w:r>
      </w:ins>
      <w:r>
        <w:t>will be approached consented and assented to the study. At this point, the communication board will be uncovered in the room. The caregivers will be oriented to the board by the team. This board includes places for both caregivers and physicians to add questions or updates. It also has areas to post pictures of accomplishments or early mobility milestones and includes an area for physicians to put overall goals of care. From that point on, physicians, either during or outside of rounds, should be using the board to help facilitate communication and goals of care.</w:t>
      </w:r>
    </w:p>
    <w:p w14:paraId="544FC910" w14:textId="033800B7" w:rsidR="008C69F1" w:rsidRDefault="00856025">
      <w:r>
        <w:t xml:space="preserve">Our aim is to show increased </w:t>
      </w:r>
      <w:del w:id="62" w:author="Bruce, John-David" w:date="2023-09-04T19:04:00Z">
        <w:r w:rsidDel="0055495D">
          <w:delText xml:space="preserve">patient </w:delText>
        </w:r>
      </w:del>
      <w:ins w:id="63" w:author="Bruce, John-David" w:date="2023-09-04T19:04:00Z">
        <w:r w:rsidR="0055495D">
          <w:t>family member/guardian</w:t>
        </w:r>
        <w:r w:rsidR="0055495D">
          <w:t xml:space="preserve"> </w:t>
        </w:r>
      </w:ins>
      <w:r>
        <w:t>satisfaction with physician communication. The team will also be auditing on a weekly basis to assess how frequently the board is being used by physicians during rounds and outside of rounds. Will also be assessing how much the boards are being written on by families and staff. Nursing staff will also be surveyed before and after study is completed to assess efficacy of communication board.  Data has suggested that nurses are good barometers for how communication between physicians and families is received.</w:t>
      </w:r>
    </w:p>
    <w:p w14:paraId="13E13CC9" w14:textId="77777777" w:rsidR="008C69F1" w:rsidRDefault="00856025">
      <w:r>
        <w:t>Will use a modified Family Satisfaction with the ICU survey (FS-ICU 24R) to evaluate how satisfied families are with the care of their family members in the ICU. They specifically have a sub-section that can be scored independently that focuses on communication of goals of care satisfaction. In addition to the 10-question survey will also include a free response section for families to voice concerns or give praise as desired.</w:t>
      </w:r>
    </w:p>
    <w:p w14:paraId="5F11C802" w14:textId="745E69F5" w:rsidR="00B87EC7" w:rsidRDefault="00856025">
      <w:pPr>
        <w:rPr>
          <w:ins w:id="64" w:author="Bruce, John-David" w:date="2023-08-24T20:12:00Z"/>
        </w:rPr>
      </w:pPr>
      <w:r>
        <w:t>Surveys will be administered at the initiation of the switch to the communication boards. And then every week thereafter or at discharge/transfer or death. Any family member actively participating in the care will be able to fill out survey.</w:t>
      </w:r>
    </w:p>
    <w:p w14:paraId="01916F94" w14:textId="01CBA088" w:rsidR="00B87EC7" w:rsidRDefault="00B87EC7">
      <w:ins w:id="65" w:author="Bruce, John-David" w:date="2023-08-24T20:12:00Z">
        <w:r>
          <w:t>Nursing staff will be consented and giv</w:t>
        </w:r>
      </w:ins>
      <w:ins w:id="66" w:author="Bruce, John-David" w:date="2023-08-24T20:13:00Z">
        <w:r>
          <w:t xml:space="preserve">en surveys at the beginning of the project and then the same survey at the end of the project. </w:t>
        </w:r>
      </w:ins>
    </w:p>
    <w:p w14:paraId="021A507B" w14:textId="77777777" w:rsidR="008C69F1" w:rsidRDefault="00856025">
      <w:r>
        <w:t>Enrollment period will be 2 years.</w:t>
      </w:r>
    </w:p>
    <w:p w14:paraId="4D8EE0E4" w14:textId="77777777" w:rsidR="00B87EC7" w:rsidRDefault="00B87EC7" w:rsidP="00B87EC7">
      <w:pPr>
        <w:rPr>
          <w:ins w:id="67" w:author="Bruce, John-David" w:date="2023-08-24T20:12:00Z"/>
        </w:rPr>
      </w:pPr>
      <w:ins w:id="68" w:author="Bruce, John-David" w:date="2023-08-24T20:12:00Z">
        <w:r>
          <w:t>Inclusion Criteria:</w:t>
        </w:r>
      </w:ins>
    </w:p>
    <w:p w14:paraId="7D56603E" w14:textId="6C9C5D14" w:rsidR="00B87EC7" w:rsidRDefault="00B87EC7" w:rsidP="00B87EC7">
      <w:pPr>
        <w:rPr>
          <w:ins w:id="69" w:author="Bruce, John-David" w:date="2023-08-24T20:12:00Z"/>
        </w:rPr>
      </w:pPr>
      <w:ins w:id="70" w:author="Bruce, John-David" w:date="2023-08-24T20:12:00Z">
        <w:r>
          <w:t xml:space="preserve">     Patients admitted to the PICU in the Children's Hospital of Georgia who are admitted for a minimum of 3 days. We will consent/assent patients</w:t>
        </w:r>
      </w:ins>
      <w:ins w:id="71" w:author="Bruce, John-David" w:date="2023-09-04T19:03:00Z">
        <w:r w:rsidR="0055495D">
          <w:t xml:space="preserve"> and family members/guardians</w:t>
        </w:r>
      </w:ins>
      <w:ins w:id="72" w:author="Bruce, John-David" w:date="2023-08-24T20:12:00Z">
        <w:r>
          <w:t xml:space="preserve"> at this point. Only parents of patients who meet above inclusion criteria will be consented.</w:t>
        </w:r>
      </w:ins>
    </w:p>
    <w:p w14:paraId="75B72D6C" w14:textId="77777777" w:rsidR="00B87EC7" w:rsidRDefault="00B87EC7" w:rsidP="00B87EC7">
      <w:pPr>
        <w:rPr>
          <w:ins w:id="73" w:author="Bruce, John-David" w:date="2023-08-24T20:12:00Z"/>
        </w:rPr>
      </w:pPr>
      <w:ins w:id="74" w:author="Bruce, John-David" w:date="2023-08-24T20:12:00Z">
        <w:r>
          <w:t>All nursing staff will be included.</w:t>
        </w:r>
      </w:ins>
    </w:p>
    <w:p w14:paraId="0F566EAA" w14:textId="77777777" w:rsidR="00B87EC7" w:rsidRDefault="00B87EC7" w:rsidP="00B87EC7">
      <w:pPr>
        <w:rPr>
          <w:ins w:id="75" w:author="Bruce, John-David" w:date="2023-08-24T20:12:00Z"/>
        </w:rPr>
      </w:pPr>
    </w:p>
    <w:p w14:paraId="01E02EED" w14:textId="77777777" w:rsidR="00B87EC7" w:rsidRDefault="00B87EC7" w:rsidP="00B87EC7">
      <w:pPr>
        <w:rPr>
          <w:ins w:id="76" w:author="Bruce, John-David" w:date="2023-08-24T20:12:00Z"/>
        </w:rPr>
      </w:pPr>
      <w:ins w:id="77" w:author="Bruce, John-David" w:date="2023-08-24T20:12:00Z">
        <w:r>
          <w:t>Exclusion Criteria:</w:t>
        </w:r>
      </w:ins>
    </w:p>
    <w:p w14:paraId="1074F24C" w14:textId="77777777" w:rsidR="00B87EC7" w:rsidRDefault="00B87EC7" w:rsidP="00B87EC7">
      <w:pPr>
        <w:rPr>
          <w:ins w:id="78" w:author="Bruce, John-David" w:date="2023-08-24T20:12:00Z"/>
        </w:rPr>
      </w:pPr>
      <w:ins w:id="79" w:author="Bruce, John-David" w:date="2023-08-24T20:12:00Z">
        <w:r>
          <w:t xml:space="preserve">     Non-Native English speakers</w:t>
        </w:r>
      </w:ins>
    </w:p>
    <w:p w14:paraId="468E2592" w14:textId="346AAD1C" w:rsidR="008C69F1" w:rsidDel="00B87EC7" w:rsidRDefault="00856025">
      <w:pPr>
        <w:rPr>
          <w:del w:id="80" w:author="Bruce, John-David" w:date="2023-08-24T20:12:00Z"/>
        </w:rPr>
      </w:pPr>
      <w:del w:id="81" w:author="Bruce, John-David" w:date="2023-08-24T20:12:00Z">
        <w:r w:rsidDel="00B87EC7">
          <w:rPr>
            <w:b/>
            <w:bCs/>
          </w:rPr>
          <w:delText>Inclusion Criteria</w:delText>
        </w:r>
      </w:del>
    </w:p>
    <w:p w14:paraId="5644364B" w14:textId="71AFF638" w:rsidR="008C69F1" w:rsidDel="00B87EC7" w:rsidRDefault="00856025">
      <w:pPr>
        <w:rPr>
          <w:del w:id="82" w:author="Bruce, John-David" w:date="2023-08-24T20:12:00Z"/>
        </w:rPr>
      </w:pPr>
      <w:del w:id="83" w:author="Bruce, John-David" w:date="2023-08-24T20:12:00Z">
        <w:r w:rsidDel="00B87EC7">
          <w:lastRenderedPageBreak/>
          <w:delText>Patients admitted to the PICU in the Children's Hospital of Georgia who intend to be admitted for a minimum of 3 days.</w:delText>
        </w:r>
      </w:del>
    </w:p>
    <w:p w14:paraId="11E3CD71" w14:textId="41589B4A" w:rsidR="008C69F1" w:rsidDel="00B87EC7" w:rsidRDefault="00856025">
      <w:pPr>
        <w:rPr>
          <w:del w:id="84" w:author="Bruce, John-David" w:date="2023-08-24T20:12:00Z"/>
        </w:rPr>
      </w:pPr>
      <w:del w:id="85" w:author="Bruce, John-David" w:date="2023-08-24T20:12:00Z">
        <w:r w:rsidDel="00B87EC7">
          <w:delText>Admission for 3 days or greater</w:delText>
        </w:r>
      </w:del>
    </w:p>
    <w:p w14:paraId="6B4D14A1" w14:textId="60869657" w:rsidR="008C69F1" w:rsidDel="00B87EC7" w:rsidRDefault="00856025">
      <w:pPr>
        <w:rPr>
          <w:del w:id="86" w:author="Bruce, John-David" w:date="2023-08-24T20:12:00Z"/>
        </w:rPr>
      </w:pPr>
      <w:del w:id="87" w:author="Bruce, John-David" w:date="2023-08-24T20:12:00Z">
        <w:r w:rsidDel="00B87EC7">
          <w:rPr>
            <w:b/>
            <w:bCs/>
          </w:rPr>
          <w:delText>Exclusion</w:delText>
        </w:r>
      </w:del>
    </w:p>
    <w:p w14:paraId="071D679E" w14:textId="5E25071E" w:rsidR="008C69F1" w:rsidDel="00B87EC7" w:rsidRDefault="00856025">
      <w:pPr>
        <w:rPr>
          <w:del w:id="88" w:author="Bruce, John-David" w:date="2023-08-24T20:12:00Z"/>
        </w:rPr>
      </w:pPr>
      <w:del w:id="89" w:author="Bruce, John-David" w:date="2023-08-24T20:12:00Z">
        <w:r w:rsidDel="00B87EC7">
          <w:delText>Non-native English speakers</w:delText>
        </w:r>
      </w:del>
    </w:p>
    <w:p w14:paraId="0E1CC715" w14:textId="77777777" w:rsidR="008C69F1" w:rsidRDefault="00856025">
      <w:r>
        <w:t xml:space="preserve"> </w:t>
      </w:r>
    </w:p>
    <w:p w14:paraId="010E2A54" w14:textId="77777777" w:rsidR="008C69F1" w:rsidRDefault="00856025">
      <w:r>
        <w:rPr>
          <w:b/>
          <w:bCs/>
        </w:rPr>
        <w:t>Tracked metrics:</w:t>
      </w:r>
    </w:p>
    <w:p w14:paraId="177A86C0" w14:textId="77777777" w:rsidR="008C69F1" w:rsidRDefault="00856025">
      <w:pPr>
        <w:numPr>
          <w:ilvl w:val="1"/>
          <w:numId w:val="21"/>
        </w:numPr>
      </w:pPr>
      <w:r>
        <w:t>Illness severity/Prism score</w:t>
      </w:r>
    </w:p>
    <w:p w14:paraId="52902A00" w14:textId="77777777" w:rsidR="008C69F1" w:rsidRDefault="00856025">
      <w:pPr>
        <w:numPr>
          <w:ilvl w:val="1"/>
          <w:numId w:val="21"/>
        </w:numPr>
      </w:pPr>
      <w:r>
        <w:t xml:space="preserve">Number of specialists involved in the care of the </w:t>
      </w:r>
      <w:proofErr w:type="gramStart"/>
      <w:r>
        <w:t>patient</w:t>
      </w:r>
      <w:proofErr w:type="gramEnd"/>
    </w:p>
    <w:p w14:paraId="7FA81474" w14:textId="77777777" w:rsidR="008C69F1" w:rsidRDefault="00856025">
      <w:pPr>
        <w:numPr>
          <w:ilvl w:val="1"/>
          <w:numId w:val="21"/>
        </w:numPr>
      </w:pPr>
      <w:r>
        <w:t>Palliative Care Involvement</w:t>
      </w:r>
    </w:p>
    <w:p w14:paraId="6E25B58D" w14:textId="77777777" w:rsidR="008C69F1" w:rsidRDefault="00856025">
      <w:pPr>
        <w:numPr>
          <w:ilvl w:val="1"/>
          <w:numId w:val="21"/>
        </w:numPr>
      </w:pPr>
      <w:r>
        <w:t>Gender</w:t>
      </w:r>
    </w:p>
    <w:p w14:paraId="37B2D58A" w14:textId="77777777" w:rsidR="008C69F1" w:rsidRDefault="00856025">
      <w:pPr>
        <w:numPr>
          <w:ilvl w:val="1"/>
          <w:numId w:val="21"/>
        </w:numPr>
      </w:pPr>
      <w:r>
        <w:t>Age</w:t>
      </w:r>
    </w:p>
    <w:p w14:paraId="62B6D796" w14:textId="77777777" w:rsidR="008C69F1" w:rsidRDefault="00856025">
      <w:pPr>
        <w:numPr>
          <w:ilvl w:val="1"/>
          <w:numId w:val="21"/>
        </w:numPr>
      </w:pPr>
      <w:r>
        <w:t>Race</w:t>
      </w:r>
    </w:p>
    <w:p w14:paraId="1B798823" w14:textId="77777777" w:rsidR="008C69F1" w:rsidRDefault="00856025">
      <w:pPr>
        <w:numPr>
          <w:ilvl w:val="1"/>
          <w:numId w:val="21"/>
        </w:numPr>
      </w:pPr>
      <w:r>
        <w:t>Surveyor</w:t>
      </w:r>
    </w:p>
    <w:p w14:paraId="206856BF" w14:textId="77777777" w:rsidR="008C69F1" w:rsidRDefault="00856025">
      <w:pPr>
        <w:numPr>
          <w:ilvl w:val="1"/>
          <w:numId w:val="21"/>
        </w:numPr>
      </w:pPr>
      <w:r>
        <w:t>Familial presence at bedside</w:t>
      </w:r>
    </w:p>
    <w:p w14:paraId="5DD4A16C" w14:textId="77777777" w:rsidR="008C69F1" w:rsidRDefault="00856025">
      <w:pPr>
        <w:numPr>
          <w:ilvl w:val="1"/>
          <w:numId w:val="21"/>
        </w:numPr>
      </w:pPr>
      <w:r>
        <w:t>Hospital Length of Stay</w:t>
      </w:r>
    </w:p>
    <w:p w14:paraId="41418360" w14:textId="77777777" w:rsidR="008C69F1" w:rsidRDefault="00856025">
      <w:pPr>
        <w:numPr>
          <w:ilvl w:val="1"/>
          <w:numId w:val="21"/>
        </w:numPr>
      </w:pPr>
      <w:r>
        <w:t>Transfer</w:t>
      </w:r>
    </w:p>
    <w:p w14:paraId="0959DD3C" w14:textId="77777777" w:rsidR="008C69F1" w:rsidRDefault="00856025">
      <w:pPr>
        <w:numPr>
          <w:ilvl w:val="1"/>
          <w:numId w:val="21"/>
        </w:numPr>
      </w:pPr>
      <w:r>
        <w:t>Discharge</w:t>
      </w:r>
    </w:p>
    <w:p w14:paraId="5788F4BA" w14:textId="77777777" w:rsidR="008C69F1" w:rsidRDefault="00856025">
      <w:pPr>
        <w:numPr>
          <w:ilvl w:val="1"/>
          <w:numId w:val="21"/>
        </w:numPr>
      </w:pPr>
      <w:r>
        <w:t>Death</w:t>
      </w:r>
    </w:p>
    <w:p w14:paraId="3C216AAC" w14:textId="77777777" w:rsidR="008C69F1" w:rsidRDefault="00856025">
      <w:pPr>
        <w:numPr>
          <w:ilvl w:val="1"/>
          <w:numId w:val="21"/>
        </w:numPr>
      </w:pPr>
      <w:r>
        <w:t xml:space="preserve">Length of ICU </w:t>
      </w:r>
      <w:proofErr w:type="gramStart"/>
      <w:r>
        <w:t>stay</w:t>
      </w:r>
      <w:proofErr w:type="gramEnd"/>
    </w:p>
    <w:p w14:paraId="69061FEC" w14:textId="77777777" w:rsidR="008C69F1" w:rsidRDefault="00856025">
      <w:pPr>
        <w:numPr>
          <w:ilvl w:val="1"/>
          <w:numId w:val="21"/>
        </w:numPr>
      </w:pPr>
      <w:r>
        <w:t>Presence of acute deterioration</w:t>
      </w:r>
    </w:p>
    <w:p w14:paraId="2B039FF7" w14:textId="77777777" w:rsidR="008C69F1" w:rsidRDefault="00856025">
      <w:pPr>
        <w:pStyle w:val="Heading2"/>
      </w:pPr>
      <w:bookmarkStart w:id="90" w:name="_Toc22"/>
      <w:r>
        <w:t>5.2 Study Design</w:t>
      </w:r>
      <w:bookmarkEnd w:id="90"/>
    </w:p>
    <w:p w14:paraId="451C8A8A" w14:textId="4B9FB098" w:rsidR="008C69F1" w:rsidDel="005906FC" w:rsidRDefault="00856025">
      <w:pPr>
        <w:rPr>
          <w:del w:id="91" w:author="Bruce, John-David" w:date="2023-08-24T20:23:00Z"/>
        </w:rPr>
      </w:pPr>
      <w:del w:id="92" w:author="Bruce, John-David" w:date="2023-08-24T20:23:00Z">
        <w:r w:rsidDel="005906FC">
          <w:delText>Prospective within subjects control study focusing on improving communication between physicians and families at the bedside in the PICU. A novel communication board that will be hung in the rooms to directly facilitate this communication.</w:delText>
        </w:r>
      </w:del>
    </w:p>
    <w:p w14:paraId="72FBB8BB" w14:textId="696BD661" w:rsidR="008C69F1" w:rsidDel="005906FC" w:rsidRDefault="00856025">
      <w:pPr>
        <w:rPr>
          <w:del w:id="93" w:author="Bruce, John-David" w:date="2023-08-24T20:23:00Z"/>
        </w:rPr>
      </w:pPr>
      <w:del w:id="94" w:author="Bruce, John-David" w:date="2023-08-24T20:23:00Z">
        <w:r w:rsidDel="005906FC">
          <w:delText>Will use standard rounding model for the first 3 days that patients are in the PICU. If they remain admitted in the PICU for 3 days they will be approached consented and assented to the study. At this point, the communication board will be uncovered in the room. The caregivers will be oriented to the board by the team. This board includes places for both caregivers and physicians to add questions or updates. It also has areas to post pictures of accomplishments or early mobility milestones and includes an area for physicians to put overall goals of care. From that point on, physicians, either during or outside of rounds, should be using the board to help facilitate communication and goals of care.</w:delText>
        </w:r>
      </w:del>
    </w:p>
    <w:p w14:paraId="3DEACDA7" w14:textId="699EBDCD" w:rsidR="008C69F1" w:rsidDel="005906FC" w:rsidRDefault="00856025">
      <w:pPr>
        <w:rPr>
          <w:del w:id="95" w:author="Bruce, John-David" w:date="2023-08-24T20:23:00Z"/>
        </w:rPr>
      </w:pPr>
      <w:del w:id="96" w:author="Bruce, John-David" w:date="2023-08-24T20:23:00Z">
        <w:r w:rsidDel="005906FC">
          <w:delText xml:space="preserve">Our aim is to show increased patient satisfaction with physician communication. The team will also be auditing on a weekly basis to assess how frequently the board is being used by </w:delText>
        </w:r>
        <w:r w:rsidDel="005906FC">
          <w:lastRenderedPageBreak/>
          <w:delText>physicians during rounds and outside of rounds. Will also be assessing how much the boards are being written on by families and staff. Nursing staff will also be surveyed before and after study is completed to assess efficacy of communication board.  Data has suggested that nurses are good barometers for how communication between physicians and families is received.</w:delText>
        </w:r>
      </w:del>
    </w:p>
    <w:p w14:paraId="73E052E9" w14:textId="29306556" w:rsidR="008C69F1" w:rsidDel="005906FC" w:rsidRDefault="00856025">
      <w:pPr>
        <w:rPr>
          <w:del w:id="97" w:author="Bruce, John-David" w:date="2023-08-24T20:23:00Z"/>
        </w:rPr>
      </w:pPr>
      <w:del w:id="98" w:author="Bruce, John-David" w:date="2023-08-24T20:23:00Z">
        <w:r w:rsidDel="005906FC">
          <w:delText>Will use a modified Family Satisfaction with the ICU survey (FS-ICU 24R) to evaluate how satisfied families are with the care of their family members in the ICU. They specifically have a sub-section that can be scored independently that focuses on communication of goals of care satisfaction. In addition to the 10-question survey will also include a free response section for families to voice concerns or give praise as desired.</w:delText>
        </w:r>
      </w:del>
    </w:p>
    <w:p w14:paraId="7FD9AD47" w14:textId="5049E082" w:rsidR="008C69F1" w:rsidDel="005906FC" w:rsidRDefault="00856025">
      <w:pPr>
        <w:rPr>
          <w:del w:id="99" w:author="Bruce, John-David" w:date="2023-08-24T20:23:00Z"/>
        </w:rPr>
      </w:pPr>
      <w:del w:id="100" w:author="Bruce, John-David" w:date="2023-08-24T20:23:00Z">
        <w:r w:rsidDel="005906FC">
          <w:delText>Surveys will be administered at the initiation of the switch to the communication boards. And then every week thereafter or at discharge/transfer or death. Any family member actively participating in the care will be able to fill out survey.</w:delText>
        </w:r>
      </w:del>
    </w:p>
    <w:p w14:paraId="5CD967B7" w14:textId="5FAA73F3" w:rsidR="008C69F1" w:rsidDel="005906FC" w:rsidRDefault="00856025">
      <w:pPr>
        <w:rPr>
          <w:del w:id="101" w:author="Bruce, John-David" w:date="2023-08-24T20:23:00Z"/>
        </w:rPr>
      </w:pPr>
      <w:del w:id="102" w:author="Bruce, John-David" w:date="2023-08-24T20:23:00Z">
        <w:r w:rsidDel="005906FC">
          <w:delText>Enrollment period will be 2 years.</w:delText>
        </w:r>
      </w:del>
    </w:p>
    <w:p w14:paraId="1B6CB91D" w14:textId="118D18BD" w:rsidR="008C69F1" w:rsidDel="005906FC" w:rsidRDefault="00856025">
      <w:pPr>
        <w:rPr>
          <w:del w:id="103" w:author="Bruce, John-David" w:date="2023-08-24T20:23:00Z"/>
        </w:rPr>
      </w:pPr>
      <w:del w:id="104" w:author="Bruce, John-David" w:date="2023-08-24T20:23:00Z">
        <w:r w:rsidDel="005906FC">
          <w:rPr>
            <w:b/>
            <w:bCs/>
          </w:rPr>
          <w:delText>Inclusion Criteria</w:delText>
        </w:r>
      </w:del>
    </w:p>
    <w:p w14:paraId="35065B03" w14:textId="6CE6B928" w:rsidR="008C69F1" w:rsidDel="005906FC" w:rsidRDefault="00856025">
      <w:pPr>
        <w:rPr>
          <w:del w:id="105" w:author="Bruce, John-David" w:date="2023-08-24T20:23:00Z"/>
        </w:rPr>
      </w:pPr>
      <w:del w:id="106" w:author="Bruce, John-David" w:date="2023-08-24T20:23:00Z">
        <w:r w:rsidDel="005906FC">
          <w:delText>Patients admitted to the PICU in the Children's Hospital of Georgia who intend to be admitted for a minimum of 3 days.</w:delText>
        </w:r>
      </w:del>
    </w:p>
    <w:p w14:paraId="4FDE54E3" w14:textId="1FD61830" w:rsidR="008C69F1" w:rsidDel="005906FC" w:rsidRDefault="00856025">
      <w:pPr>
        <w:rPr>
          <w:del w:id="107" w:author="Bruce, John-David" w:date="2023-08-24T20:23:00Z"/>
        </w:rPr>
      </w:pPr>
      <w:del w:id="108" w:author="Bruce, John-David" w:date="2023-08-24T20:23:00Z">
        <w:r w:rsidDel="005906FC">
          <w:delText>Admission for 3 days or greater</w:delText>
        </w:r>
      </w:del>
    </w:p>
    <w:p w14:paraId="1F6B574B" w14:textId="5C772A27" w:rsidR="008C69F1" w:rsidDel="005906FC" w:rsidRDefault="00856025">
      <w:pPr>
        <w:rPr>
          <w:del w:id="109" w:author="Bruce, John-David" w:date="2023-08-24T20:23:00Z"/>
        </w:rPr>
      </w:pPr>
      <w:del w:id="110" w:author="Bruce, John-David" w:date="2023-08-24T20:23:00Z">
        <w:r w:rsidDel="005906FC">
          <w:rPr>
            <w:b/>
            <w:bCs/>
          </w:rPr>
          <w:delText>Exclusion</w:delText>
        </w:r>
      </w:del>
    </w:p>
    <w:p w14:paraId="74008F04" w14:textId="2228F324" w:rsidR="008C69F1" w:rsidDel="005906FC" w:rsidRDefault="00856025">
      <w:pPr>
        <w:rPr>
          <w:del w:id="111" w:author="Bruce, John-David" w:date="2023-08-24T20:23:00Z"/>
        </w:rPr>
      </w:pPr>
      <w:del w:id="112" w:author="Bruce, John-David" w:date="2023-08-24T20:23:00Z">
        <w:r w:rsidDel="005906FC">
          <w:delText>Non-native English speakers</w:delText>
        </w:r>
      </w:del>
    </w:p>
    <w:p w14:paraId="547B8430" w14:textId="7C9E8790" w:rsidR="008C69F1" w:rsidDel="005906FC" w:rsidRDefault="00856025">
      <w:pPr>
        <w:rPr>
          <w:del w:id="113" w:author="Bruce, John-David" w:date="2023-08-24T20:23:00Z"/>
        </w:rPr>
      </w:pPr>
      <w:del w:id="114" w:author="Bruce, John-David" w:date="2023-08-24T20:23:00Z">
        <w:r w:rsidDel="005906FC">
          <w:delText xml:space="preserve"> </w:delText>
        </w:r>
      </w:del>
    </w:p>
    <w:p w14:paraId="218B0978" w14:textId="32A629E4" w:rsidR="008C69F1" w:rsidDel="005906FC" w:rsidRDefault="00856025">
      <w:pPr>
        <w:rPr>
          <w:del w:id="115" w:author="Bruce, John-David" w:date="2023-08-24T20:23:00Z"/>
        </w:rPr>
      </w:pPr>
      <w:del w:id="116" w:author="Bruce, John-David" w:date="2023-08-24T20:23:00Z">
        <w:r w:rsidDel="005906FC">
          <w:rPr>
            <w:b/>
            <w:bCs/>
          </w:rPr>
          <w:delText>Tracked metrics:</w:delText>
        </w:r>
      </w:del>
    </w:p>
    <w:p w14:paraId="6DF706E0" w14:textId="7E48EE62" w:rsidR="008C69F1" w:rsidDel="005906FC" w:rsidRDefault="00856025">
      <w:pPr>
        <w:numPr>
          <w:ilvl w:val="1"/>
          <w:numId w:val="23"/>
        </w:numPr>
        <w:rPr>
          <w:del w:id="117" w:author="Bruce, John-David" w:date="2023-08-24T20:23:00Z"/>
        </w:rPr>
      </w:pPr>
      <w:del w:id="118" w:author="Bruce, John-David" w:date="2023-08-24T20:23:00Z">
        <w:r w:rsidDel="005906FC">
          <w:delText>Illness severity/Prism score</w:delText>
        </w:r>
      </w:del>
    </w:p>
    <w:p w14:paraId="38CFA7C0" w14:textId="2135C146" w:rsidR="008C69F1" w:rsidDel="005906FC" w:rsidRDefault="00856025">
      <w:pPr>
        <w:numPr>
          <w:ilvl w:val="1"/>
          <w:numId w:val="23"/>
        </w:numPr>
        <w:rPr>
          <w:del w:id="119" w:author="Bruce, John-David" w:date="2023-08-24T20:23:00Z"/>
        </w:rPr>
      </w:pPr>
      <w:del w:id="120" w:author="Bruce, John-David" w:date="2023-08-24T20:23:00Z">
        <w:r w:rsidDel="005906FC">
          <w:delText>Number of specialists involved in the care of the patient</w:delText>
        </w:r>
      </w:del>
    </w:p>
    <w:p w14:paraId="11634BA4" w14:textId="2598AD04" w:rsidR="008C69F1" w:rsidDel="005906FC" w:rsidRDefault="00856025">
      <w:pPr>
        <w:numPr>
          <w:ilvl w:val="1"/>
          <w:numId w:val="23"/>
        </w:numPr>
        <w:rPr>
          <w:del w:id="121" w:author="Bruce, John-David" w:date="2023-08-24T20:23:00Z"/>
        </w:rPr>
      </w:pPr>
      <w:del w:id="122" w:author="Bruce, John-David" w:date="2023-08-24T20:23:00Z">
        <w:r w:rsidDel="005906FC">
          <w:delText>Palliative Care Involvement</w:delText>
        </w:r>
      </w:del>
    </w:p>
    <w:p w14:paraId="295992B8" w14:textId="3A10B42C" w:rsidR="008C69F1" w:rsidDel="005906FC" w:rsidRDefault="00856025">
      <w:pPr>
        <w:numPr>
          <w:ilvl w:val="1"/>
          <w:numId w:val="23"/>
        </w:numPr>
        <w:rPr>
          <w:del w:id="123" w:author="Bruce, John-David" w:date="2023-08-24T20:23:00Z"/>
        </w:rPr>
      </w:pPr>
      <w:del w:id="124" w:author="Bruce, John-David" w:date="2023-08-24T20:23:00Z">
        <w:r w:rsidDel="005906FC">
          <w:delText>Gender</w:delText>
        </w:r>
      </w:del>
    </w:p>
    <w:p w14:paraId="6C5E62E6" w14:textId="0D7F4042" w:rsidR="008C69F1" w:rsidDel="005906FC" w:rsidRDefault="00856025">
      <w:pPr>
        <w:numPr>
          <w:ilvl w:val="1"/>
          <w:numId w:val="23"/>
        </w:numPr>
        <w:rPr>
          <w:del w:id="125" w:author="Bruce, John-David" w:date="2023-08-24T20:23:00Z"/>
        </w:rPr>
      </w:pPr>
      <w:del w:id="126" w:author="Bruce, John-David" w:date="2023-08-24T20:23:00Z">
        <w:r w:rsidDel="005906FC">
          <w:delText>Age</w:delText>
        </w:r>
      </w:del>
    </w:p>
    <w:p w14:paraId="7C050B62" w14:textId="16CC9B7D" w:rsidR="008C69F1" w:rsidDel="005906FC" w:rsidRDefault="00856025">
      <w:pPr>
        <w:numPr>
          <w:ilvl w:val="1"/>
          <w:numId w:val="23"/>
        </w:numPr>
        <w:rPr>
          <w:del w:id="127" w:author="Bruce, John-David" w:date="2023-08-24T20:23:00Z"/>
        </w:rPr>
      </w:pPr>
      <w:del w:id="128" w:author="Bruce, John-David" w:date="2023-08-24T20:23:00Z">
        <w:r w:rsidDel="005906FC">
          <w:delText>Race</w:delText>
        </w:r>
      </w:del>
    </w:p>
    <w:p w14:paraId="6892BC4A" w14:textId="3CF95CFF" w:rsidR="008C69F1" w:rsidDel="005906FC" w:rsidRDefault="00856025">
      <w:pPr>
        <w:numPr>
          <w:ilvl w:val="1"/>
          <w:numId w:val="23"/>
        </w:numPr>
        <w:rPr>
          <w:del w:id="129" w:author="Bruce, John-David" w:date="2023-08-24T20:23:00Z"/>
        </w:rPr>
      </w:pPr>
      <w:del w:id="130" w:author="Bruce, John-David" w:date="2023-08-24T20:23:00Z">
        <w:r w:rsidDel="005906FC">
          <w:delText>Surveyor</w:delText>
        </w:r>
      </w:del>
    </w:p>
    <w:p w14:paraId="604E4F4D" w14:textId="2B9EFE91" w:rsidR="008C69F1" w:rsidDel="005906FC" w:rsidRDefault="00856025">
      <w:pPr>
        <w:numPr>
          <w:ilvl w:val="1"/>
          <w:numId w:val="23"/>
        </w:numPr>
        <w:rPr>
          <w:del w:id="131" w:author="Bruce, John-David" w:date="2023-08-24T20:23:00Z"/>
        </w:rPr>
      </w:pPr>
      <w:del w:id="132" w:author="Bruce, John-David" w:date="2023-08-24T20:23:00Z">
        <w:r w:rsidDel="005906FC">
          <w:delText>Familial presence at bedside</w:delText>
        </w:r>
      </w:del>
    </w:p>
    <w:p w14:paraId="374536CF" w14:textId="388E7375" w:rsidR="008C69F1" w:rsidDel="005906FC" w:rsidRDefault="00856025">
      <w:pPr>
        <w:numPr>
          <w:ilvl w:val="1"/>
          <w:numId w:val="23"/>
        </w:numPr>
        <w:rPr>
          <w:del w:id="133" w:author="Bruce, John-David" w:date="2023-08-24T20:23:00Z"/>
        </w:rPr>
      </w:pPr>
      <w:del w:id="134" w:author="Bruce, John-David" w:date="2023-08-24T20:23:00Z">
        <w:r w:rsidDel="005906FC">
          <w:delText>Hospital Length of Stay</w:delText>
        </w:r>
      </w:del>
    </w:p>
    <w:p w14:paraId="75546402" w14:textId="57DC21BA" w:rsidR="008C69F1" w:rsidDel="005906FC" w:rsidRDefault="00856025">
      <w:pPr>
        <w:numPr>
          <w:ilvl w:val="1"/>
          <w:numId w:val="23"/>
        </w:numPr>
        <w:rPr>
          <w:del w:id="135" w:author="Bruce, John-David" w:date="2023-08-24T20:23:00Z"/>
        </w:rPr>
      </w:pPr>
      <w:del w:id="136" w:author="Bruce, John-David" w:date="2023-08-24T20:23:00Z">
        <w:r w:rsidDel="005906FC">
          <w:delText>Transfer</w:delText>
        </w:r>
      </w:del>
    </w:p>
    <w:p w14:paraId="418DA580" w14:textId="2306B207" w:rsidR="008C69F1" w:rsidDel="005906FC" w:rsidRDefault="00856025">
      <w:pPr>
        <w:numPr>
          <w:ilvl w:val="1"/>
          <w:numId w:val="23"/>
        </w:numPr>
        <w:rPr>
          <w:del w:id="137" w:author="Bruce, John-David" w:date="2023-08-24T20:23:00Z"/>
        </w:rPr>
      </w:pPr>
      <w:del w:id="138" w:author="Bruce, John-David" w:date="2023-08-24T20:23:00Z">
        <w:r w:rsidDel="005906FC">
          <w:delText>Discharge</w:delText>
        </w:r>
      </w:del>
    </w:p>
    <w:p w14:paraId="7212F43E" w14:textId="3A0CC9EB" w:rsidR="008C69F1" w:rsidDel="005906FC" w:rsidRDefault="00856025">
      <w:pPr>
        <w:numPr>
          <w:ilvl w:val="1"/>
          <w:numId w:val="23"/>
        </w:numPr>
        <w:rPr>
          <w:del w:id="139" w:author="Bruce, John-David" w:date="2023-08-24T20:23:00Z"/>
        </w:rPr>
      </w:pPr>
      <w:del w:id="140" w:author="Bruce, John-David" w:date="2023-08-24T20:23:00Z">
        <w:r w:rsidDel="005906FC">
          <w:delText>Death</w:delText>
        </w:r>
      </w:del>
    </w:p>
    <w:p w14:paraId="5C30D912" w14:textId="19B964B5" w:rsidR="008C69F1" w:rsidDel="005906FC" w:rsidRDefault="00856025">
      <w:pPr>
        <w:numPr>
          <w:ilvl w:val="1"/>
          <w:numId w:val="23"/>
        </w:numPr>
        <w:rPr>
          <w:del w:id="141" w:author="Bruce, John-David" w:date="2023-08-24T20:23:00Z"/>
        </w:rPr>
      </w:pPr>
      <w:del w:id="142" w:author="Bruce, John-David" w:date="2023-08-24T20:23:00Z">
        <w:r w:rsidDel="005906FC">
          <w:delText>Length of ICU stay</w:delText>
        </w:r>
      </w:del>
    </w:p>
    <w:p w14:paraId="59046CC4" w14:textId="3F41FE2A" w:rsidR="008C69F1" w:rsidDel="005906FC" w:rsidRDefault="00856025">
      <w:pPr>
        <w:numPr>
          <w:ilvl w:val="1"/>
          <w:numId w:val="23"/>
        </w:numPr>
        <w:rPr>
          <w:del w:id="143" w:author="Bruce, John-David" w:date="2023-08-24T20:23:00Z"/>
        </w:rPr>
      </w:pPr>
      <w:del w:id="144" w:author="Bruce, John-David" w:date="2023-08-24T20:23:00Z">
        <w:r w:rsidDel="005906FC">
          <w:delText>Presence of acute deterioration</w:delText>
        </w:r>
      </w:del>
    </w:p>
    <w:p w14:paraId="19CD8441" w14:textId="77777777" w:rsidR="008C69F1" w:rsidRDefault="008C69F1"/>
    <w:p w14:paraId="7C577E69" w14:textId="77777777" w:rsidR="008C69F1" w:rsidRDefault="008C69F1"/>
    <w:p w14:paraId="43998951" w14:textId="77777777" w:rsidR="008C69F1" w:rsidRDefault="00856025">
      <w:pPr>
        <w:pStyle w:val="Heading2"/>
      </w:pPr>
      <w:bookmarkStart w:id="145" w:name="_Toc23"/>
      <w:r>
        <w:t>5.3 Study Duration</w:t>
      </w:r>
      <w:bookmarkEnd w:id="145"/>
    </w:p>
    <w:p w14:paraId="7435B5F9" w14:textId="77777777" w:rsidR="008C69F1" w:rsidRDefault="00856025">
      <w:r>
        <w:t>2 years. Patients will remain in the study until transfer, discharge, death, or withdrawal from study.</w:t>
      </w:r>
    </w:p>
    <w:p w14:paraId="4B931196" w14:textId="77777777" w:rsidR="008C69F1" w:rsidRDefault="008C69F1"/>
    <w:p w14:paraId="64167258" w14:textId="77777777" w:rsidR="008C69F1" w:rsidRDefault="00856025">
      <w:pPr>
        <w:pStyle w:val="Heading2"/>
      </w:pPr>
      <w:bookmarkStart w:id="146" w:name="_Toc24"/>
      <w:r>
        <w:t>5.4 Outcome Variables</w:t>
      </w:r>
      <w:bookmarkEnd w:id="146"/>
    </w:p>
    <w:p w14:paraId="4C2D856A" w14:textId="48DD76AE" w:rsidR="008C69F1" w:rsidRDefault="00856025">
      <w:r>
        <w:t xml:space="preserve">Outcome variables will be the </w:t>
      </w:r>
      <w:ins w:id="147" w:author="Bruce, John-David" w:date="2023-09-04T19:02:00Z">
        <w:r w:rsidR="0055495D" w:rsidRPr="00834F20">
          <w:rPr>
            <w:rFonts w:cs="Arial"/>
          </w:rPr>
          <w:t xml:space="preserve">modified Family Satisfaction with the ICU survey (FS-ICU 24R) </w:t>
        </w:r>
        <w:proofErr w:type="spellStart"/>
        <w:r w:rsidR="0055495D">
          <w:rPr>
            <w:rFonts w:cs="Arial"/>
          </w:rPr>
          <w:t>survey</w:t>
        </w:r>
      </w:ins>
      <w:del w:id="148" w:author="Bruce, John-David" w:date="2023-09-04T19:02:00Z">
        <w:r w:rsidDel="0055495D">
          <w:delText xml:space="preserve">Likert scale survey </w:delText>
        </w:r>
      </w:del>
      <w:r>
        <w:t>filled</w:t>
      </w:r>
      <w:proofErr w:type="spellEnd"/>
      <w:r>
        <w:t xml:space="preserve"> out by the </w:t>
      </w:r>
      <w:del w:id="149" w:author="Bruce, John-David" w:date="2023-09-04T19:02:00Z">
        <w:r w:rsidDel="0055495D">
          <w:delText>caregivers and patient when applicable</w:delText>
        </w:r>
      </w:del>
      <w:ins w:id="150" w:author="Bruce, John-David" w:date="2023-09-04T19:02:00Z">
        <w:r w:rsidR="0055495D">
          <w:t>family members/guardians</w:t>
        </w:r>
      </w:ins>
      <w:r>
        <w:t>.</w:t>
      </w:r>
    </w:p>
    <w:p w14:paraId="09641F7C" w14:textId="77777777" w:rsidR="008C69F1" w:rsidRDefault="008C69F1"/>
    <w:p w14:paraId="611881B5" w14:textId="77777777" w:rsidR="008C69F1" w:rsidRDefault="00856025">
      <w:pPr>
        <w:pStyle w:val="Heading2"/>
      </w:pPr>
      <w:bookmarkStart w:id="151" w:name="_Toc25"/>
      <w:r>
        <w:t>5.5 Study Procedures</w:t>
      </w:r>
      <w:bookmarkEnd w:id="151"/>
    </w:p>
    <w:p w14:paraId="0434D64C" w14:textId="77777777" w:rsidR="008C69F1" w:rsidRDefault="00856025">
      <w:r>
        <w:t>Following enrollment into the study, the section of the communication board pertaining to familial communication will be unveiled. An initial survey will be administered at that time regarding efficacy of communication prior to introduction of board. Then, once weekly a follow up survey will be administered that is identical to the first survey. This will be repeated weekly for length of ICU stay until discharge, transfer, death, or withdrawal from study.</w:t>
      </w:r>
    </w:p>
    <w:p w14:paraId="7A0DD768" w14:textId="77777777" w:rsidR="008C69F1" w:rsidRDefault="00856025">
      <w:r>
        <w:t>Patient data will be de-identified to maintain anonymity.</w:t>
      </w:r>
    </w:p>
    <w:p w14:paraId="000D9AA9" w14:textId="77777777" w:rsidR="008C69F1" w:rsidRDefault="00856025">
      <w:r>
        <w:t>Nursing surveys will be administered at the start of the study and at the end of the study.</w:t>
      </w:r>
    </w:p>
    <w:p w14:paraId="24F2EBD6" w14:textId="77777777" w:rsidR="008C69F1" w:rsidRDefault="00856025">
      <w:pPr>
        <w:pStyle w:val="Heading2"/>
      </w:pPr>
      <w:bookmarkStart w:id="152" w:name="_Toc26"/>
      <w:r>
        <w:t>5.6 Withdrawal Procedures</w:t>
      </w:r>
      <w:bookmarkEnd w:id="152"/>
    </w:p>
    <w:p w14:paraId="164E2B31" w14:textId="77777777" w:rsidR="008C69F1" w:rsidRDefault="00856025">
      <w:r>
        <w:t>Families will be able to remove patients from study at any time. Will allow the use of communication board to continue if families wish, even without participating in the study. Data collected up to that point will be used, unless families express desire to have data excluded form study.</w:t>
      </w:r>
    </w:p>
    <w:p w14:paraId="4FDBABA0" w14:textId="77777777" w:rsidR="008C69F1" w:rsidRDefault="00856025">
      <w:pPr>
        <w:pStyle w:val="Heading2"/>
      </w:pPr>
      <w:bookmarkStart w:id="153" w:name="_Toc27"/>
      <w:r>
        <w:t>5.7 Locations/Facilities</w:t>
      </w:r>
      <w:bookmarkEnd w:id="153"/>
    </w:p>
    <w:p w14:paraId="3953F523" w14:textId="77777777" w:rsidR="008C69F1" w:rsidRDefault="00856025">
      <w:r>
        <w:t>Children's Hospital of Georgia Pediatric Intensive Care Unit.</w:t>
      </w:r>
    </w:p>
    <w:p w14:paraId="64F01BA6" w14:textId="77777777" w:rsidR="008C69F1" w:rsidRDefault="00856025">
      <w:pPr>
        <w:pStyle w:val="Heading2"/>
      </w:pPr>
      <w:bookmarkStart w:id="154" w:name="_Toc28"/>
      <w:r>
        <w:t>5.8 Data Collection</w:t>
      </w:r>
      <w:bookmarkEnd w:id="154"/>
    </w:p>
    <w:p w14:paraId="6A61AAA2" w14:textId="77777777" w:rsidR="008C69F1" w:rsidRDefault="00856025">
      <w:r>
        <w:t>Survey Data: Surveys will be administered at beginning of enrollment. And then every 7 days afterwards or at time of discharge/transfer from PICU.  Survey data will be de-identified to ensure that physician behaviors will not be altered during study process.</w:t>
      </w:r>
    </w:p>
    <w:p w14:paraId="3FDC084E" w14:textId="77777777" w:rsidR="008C69F1" w:rsidRDefault="00856025">
      <w:r>
        <w:t>Demographic data: Will be collected using research access electronic medical records. Demographic data will be paired to the same ID number as the patient's survey data and the rest of their PHI will be de-identified.</w:t>
      </w:r>
    </w:p>
    <w:p w14:paraId="7737710C" w14:textId="77777777" w:rsidR="008C69F1" w:rsidRDefault="00856025">
      <w:pPr>
        <w:pStyle w:val="Heading2"/>
      </w:pPr>
      <w:bookmarkStart w:id="155" w:name="_Toc29"/>
      <w:r>
        <w:t>5.9 Data Collection Sources</w:t>
      </w:r>
      <w:bookmarkEnd w:id="155"/>
    </w:p>
    <w:p w14:paraId="24F8DBF6" w14:textId="317ECB87" w:rsidR="008C69F1" w:rsidRDefault="00856025">
      <w:r>
        <w:t xml:space="preserve">Survey Data: </w:t>
      </w:r>
      <w:ins w:id="156" w:author="Bruce, John-David" w:date="2023-09-04T19:01:00Z">
        <w:r w:rsidR="0055495D">
          <w:t>Family members/Guardians will fill</w:t>
        </w:r>
      </w:ins>
      <w:ins w:id="157" w:author="Bruce, John-David" w:date="2023-09-04T19:02:00Z">
        <w:r w:rsidR="0055495D">
          <w:t xml:space="preserve"> out </w:t>
        </w:r>
      </w:ins>
      <w:r>
        <w:t xml:space="preserve">10 question </w:t>
      </w:r>
      <w:ins w:id="158" w:author="Bruce, John-David" w:date="2023-09-04T19:00:00Z">
        <w:r w:rsidR="0055495D" w:rsidRPr="00834F20">
          <w:rPr>
            <w:rFonts w:cs="Arial"/>
          </w:rPr>
          <w:t xml:space="preserve">modified Family Satisfaction with the ICU survey (FS-ICU 24R) </w:t>
        </w:r>
      </w:ins>
      <w:del w:id="159" w:author="Bruce, John-David" w:date="2023-09-04T19:00:00Z">
        <w:r w:rsidDel="0055495D">
          <w:delText xml:space="preserve">likert scale survey </w:delText>
        </w:r>
      </w:del>
      <w:r>
        <w:t>with free response section at the end. These will be administered a</w:t>
      </w:r>
      <w:ins w:id="160" w:author="Bruce, John-David" w:date="2023-09-04T19:01:00Z">
        <w:r w:rsidR="0055495D">
          <w:t xml:space="preserve">fter the initial consenting process and then once weekly or </w:t>
        </w:r>
        <w:proofErr w:type="spellStart"/>
        <w:r w:rsidR="0055495D">
          <w:t>unitl</w:t>
        </w:r>
        <w:proofErr w:type="spellEnd"/>
        <w:r w:rsidR="0055495D">
          <w:t xml:space="preserve"> discharge, transfer, or death. </w:t>
        </w:r>
      </w:ins>
      <w:del w:id="161" w:author="Bruce, John-David" w:date="2023-09-04T19:01:00Z">
        <w:r w:rsidDel="0055495D">
          <w:delText xml:space="preserve">t </w:delText>
        </w:r>
      </w:del>
      <w:del w:id="162" w:author="Bruce, John-David" w:date="2023-09-04T19:00:00Z">
        <w:r w:rsidDel="0055495D">
          <w:delText xml:space="preserve">standard intervals for all patients. </w:delText>
        </w:r>
      </w:del>
    </w:p>
    <w:p w14:paraId="7A1B36EB" w14:textId="77777777" w:rsidR="008C69F1" w:rsidRDefault="008C69F1"/>
    <w:p w14:paraId="0116CB50" w14:textId="77777777" w:rsidR="008C69F1" w:rsidRDefault="00856025">
      <w:r>
        <w:t>Demographic data: CERNER electronic medical records will be accessed for demographic data.</w:t>
      </w:r>
    </w:p>
    <w:p w14:paraId="62826BF1" w14:textId="77777777" w:rsidR="008C69F1" w:rsidRDefault="00856025">
      <w:pPr>
        <w:pStyle w:val="Heading2"/>
      </w:pPr>
      <w:bookmarkStart w:id="163" w:name="_Toc30"/>
      <w:r>
        <w:t>5.10 Standard Tools</w:t>
      </w:r>
      <w:bookmarkEnd w:id="163"/>
    </w:p>
    <w:p w14:paraId="4073D904" w14:textId="77777777" w:rsidR="008C69F1" w:rsidRDefault="00856025">
      <w:r>
        <w:t>N/a</w:t>
      </w:r>
    </w:p>
    <w:p w14:paraId="375932F0" w14:textId="77777777" w:rsidR="008C69F1" w:rsidRDefault="00856025">
      <w:r>
        <w:br w:type="page"/>
      </w:r>
    </w:p>
    <w:p w14:paraId="7403FBC6" w14:textId="77777777" w:rsidR="008C69F1" w:rsidRDefault="00856025">
      <w:pPr>
        <w:pStyle w:val="Heading1"/>
      </w:pPr>
      <w:bookmarkStart w:id="164" w:name="_Toc31"/>
      <w:r>
        <w:lastRenderedPageBreak/>
        <w:t>6. Statistical Analysis</w:t>
      </w:r>
      <w:bookmarkEnd w:id="164"/>
    </w:p>
    <w:p w14:paraId="57DECBEC" w14:textId="77777777" w:rsidR="008C69F1" w:rsidRDefault="00856025">
      <w:pPr>
        <w:pStyle w:val="Heading2"/>
      </w:pPr>
      <w:bookmarkStart w:id="165" w:name="_Toc32"/>
      <w:r>
        <w:t>6.1 Sample Size</w:t>
      </w:r>
      <w:bookmarkEnd w:id="165"/>
    </w:p>
    <w:p w14:paraId="1941F347" w14:textId="6491F343" w:rsidR="008C69F1" w:rsidDel="002F0F44" w:rsidRDefault="002F0F44">
      <w:pPr>
        <w:rPr>
          <w:del w:id="166" w:author="Bruce, John-David" w:date="2023-09-04T19:06:00Z"/>
        </w:rPr>
      </w:pPr>
      <w:ins w:id="167" w:author="Bruce, John-David" w:date="2023-09-04T19:06:00Z">
        <w:r>
          <w:t>100 patients</w:t>
        </w:r>
      </w:ins>
      <w:del w:id="168" w:author="Bruce, John-David" w:date="2023-09-04T19:06:00Z">
        <w:r w:rsidR="00856025" w:rsidDel="002F0F44">
          <w:delText>Maximum 200 patients</w:delText>
        </w:r>
      </w:del>
    </w:p>
    <w:p w14:paraId="2695A281" w14:textId="259EE1B2" w:rsidR="002F0F44" w:rsidRDefault="002F0F44">
      <w:pPr>
        <w:rPr>
          <w:ins w:id="169" w:author="Bruce, John-David" w:date="2023-09-04T19:06:00Z"/>
        </w:rPr>
      </w:pPr>
      <w:ins w:id="170" w:author="Bruce, John-David" w:date="2023-09-04T19:06:00Z">
        <w:r>
          <w:t>300 Family members/guardians</w:t>
        </w:r>
      </w:ins>
    </w:p>
    <w:p w14:paraId="0E6A5A41" w14:textId="4B48CC62" w:rsidR="002F0F44" w:rsidRDefault="002F0F44">
      <w:pPr>
        <w:rPr>
          <w:ins w:id="171" w:author="Bruce, John-David" w:date="2023-09-04T19:06:00Z"/>
        </w:rPr>
      </w:pPr>
      <w:ins w:id="172" w:author="Bruce, John-David" w:date="2023-09-04T19:06:00Z">
        <w:r>
          <w:t>75 nurses</w:t>
        </w:r>
      </w:ins>
    </w:p>
    <w:p w14:paraId="121EBCC5" w14:textId="77777777" w:rsidR="008C69F1" w:rsidRDefault="00856025">
      <w:pPr>
        <w:pStyle w:val="Heading2"/>
      </w:pPr>
      <w:bookmarkStart w:id="173" w:name="_Toc33"/>
      <w:r>
        <w:t>6.2 Planned Analyses</w:t>
      </w:r>
      <w:bookmarkEnd w:id="173"/>
    </w:p>
    <w:p w14:paraId="403C7A1A" w14:textId="77777777" w:rsidR="008C69F1" w:rsidRDefault="00856025">
      <w:r>
        <w:t>Plan to use a paired t-test to measure communication effectiveness before and after the intervention.</w:t>
      </w:r>
    </w:p>
    <w:p w14:paraId="6B251B8C" w14:textId="77777777" w:rsidR="008C69F1" w:rsidRDefault="00856025">
      <w:pPr>
        <w:pStyle w:val="Heading2"/>
      </w:pPr>
      <w:bookmarkStart w:id="174" w:name="_Toc34"/>
      <w:r>
        <w:t>6.3 Data Relevance</w:t>
      </w:r>
      <w:bookmarkEnd w:id="174"/>
    </w:p>
    <w:p w14:paraId="099EBD7A" w14:textId="77777777" w:rsidR="008C69F1" w:rsidRDefault="00856025">
      <w:r>
        <w:t>Data collected from our surveys will be analyzed to show if a significant difference is seen for communication between physicians and families from our pre board survey and post board survey.</w:t>
      </w:r>
    </w:p>
    <w:p w14:paraId="29D7AF4A" w14:textId="77777777" w:rsidR="008C69F1" w:rsidRDefault="00856025">
      <w:pPr>
        <w:pStyle w:val="Heading2"/>
      </w:pPr>
      <w:bookmarkStart w:id="175" w:name="_Toc35"/>
      <w:r>
        <w:t>6.4 Data Coding</w:t>
      </w:r>
      <w:bookmarkEnd w:id="175"/>
    </w:p>
    <w:p w14:paraId="526C65AD" w14:textId="77777777" w:rsidR="008C69F1" w:rsidRDefault="00856025">
      <w:r>
        <w:t xml:space="preserve">Our survey is on a Likert scale from strongly disagree to strongly agree -- this will be converted to numerical values of 1-5 </w:t>
      </w:r>
      <w:proofErr w:type="gramStart"/>
      <w:r>
        <w:t>in order to</w:t>
      </w:r>
      <w:proofErr w:type="gramEnd"/>
      <w:r>
        <w:t xml:space="preserve"> have quantifiable data for our pre and post survey data points.</w:t>
      </w:r>
    </w:p>
    <w:p w14:paraId="238575BE" w14:textId="77777777" w:rsidR="008C69F1" w:rsidRDefault="00856025">
      <w:pPr>
        <w:pStyle w:val="Heading2"/>
      </w:pPr>
      <w:bookmarkStart w:id="176" w:name="_Toc36"/>
      <w:r>
        <w:t>6.5 Data Analysis Tools</w:t>
      </w:r>
      <w:bookmarkEnd w:id="176"/>
    </w:p>
    <w:p w14:paraId="5202AFF9" w14:textId="77777777" w:rsidR="008C69F1" w:rsidRDefault="00856025">
      <w:r>
        <w:t>Data will be transcribed into an excel document. A paired t-test will be used, but no other statistical software is planned to be used at this time.</w:t>
      </w:r>
    </w:p>
    <w:p w14:paraId="4C25B4E7" w14:textId="77777777" w:rsidR="008C69F1" w:rsidRDefault="00856025">
      <w:pPr>
        <w:pStyle w:val="Heading2"/>
      </w:pPr>
      <w:bookmarkStart w:id="177" w:name="_Toc37"/>
      <w:r>
        <w:t>6.6 Data Monitoring</w:t>
      </w:r>
      <w:bookmarkEnd w:id="177"/>
    </w:p>
    <w:p w14:paraId="5D99ECC4" w14:textId="77777777" w:rsidR="008C69F1" w:rsidRDefault="00856025">
      <w:r>
        <w:t>IRB approved Box folder for electronic data. Physical data will be kept in a lockbox in locked PICU offices.  Data monitoring will be done by John-David Bruce</w:t>
      </w:r>
    </w:p>
    <w:p w14:paraId="751CF5CA" w14:textId="77777777" w:rsidR="008C69F1" w:rsidRDefault="00856025">
      <w:r>
        <w:br w:type="page"/>
      </w:r>
    </w:p>
    <w:p w14:paraId="730E375F" w14:textId="77777777" w:rsidR="008C69F1" w:rsidRDefault="00856025">
      <w:pPr>
        <w:pStyle w:val="Heading1"/>
      </w:pPr>
      <w:bookmarkStart w:id="178" w:name="_Toc38"/>
      <w:r>
        <w:lastRenderedPageBreak/>
        <w:t>7. Data Handling and Record Keeping</w:t>
      </w:r>
      <w:bookmarkEnd w:id="178"/>
    </w:p>
    <w:p w14:paraId="036F346C" w14:textId="77777777" w:rsidR="008C69F1" w:rsidRDefault="00856025">
      <w:pPr>
        <w:pStyle w:val="Heading2"/>
      </w:pPr>
      <w:bookmarkStart w:id="179" w:name="_Toc39"/>
      <w:r>
        <w:t>7.1 Subject Data Confidentiality</w:t>
      </w:r>
      <w:bookmarkEnd w:id="179"/>
    </w:p>
    <w:p w14:paraId="5C3ABEEB" w14:textId="77777777" w:rsidR="008C69F1" w:rsidRDefault="00856025">
      <w:r>
        <w:t>Demographic data will be collected at bedside and via chart review. Each subject t will be assigned an identification (ID) number upon enrollment and then will be de-identified for the remainder of the study Survey data and demographic data will be paired with the associated ID number.</w:t>
      </w:r>
    </w:p>
    <w:p w14:paraId="54BB133D" w14:textId="77777777" w:rsidR="008C69F1" w:rsidRDefault="00856025">
      <w:pPr>
        <w:pStyle w:val="Heading2"/>
      </w:pPr>
      <w:bookmarkStart w:id="180" w:name="_Toc40"/>
      <w:r>
        <w:t>7.2 Data Quality Assurance</w:t>
      </w:r>
      <w:bookmarkEnd w:id="180"/>
    </w:p>
    <w:p w14:paraId="27DDEB25" w14:textId="77777777" w:rsidR="008C69F1" w:rsidRDefault="00856025">
      <w:r>
        <w:t>N/a</w:t>
      </w:r>
    </w:p>
    <w:p w14:paraId="0792B812" w14:textId="77777777" w:rsidR="008C69F1" w:rsidRDefault="00856025">
      <w:pPr>
        <w:pStyle w:val="Heading2"/>
      </w:pPr>
      <w:bookmarkStart w:id="181" w:name="_Toc41"/>
      <w:r>
        <w:t>7.3 Data Storage/Security</w:t>
      </w:r>
      <w:bookmarkEnd w:id="181"/>
    </w:p>
    <w:p w14:paraId="22AC44E9" w14:textId="77777777" w:rsidR="008C69F1" w:rsidRDefault="00856025">
      <w:r>
        <w:t>Data will be de-identified and kept in IRB approved Box folder. This folder will be specifically created by Augusta University Information Technology Department for the purposed of research and data collection.  Only Members of the research team who are participating in data collection will have access to this folder. Survey data will be collected with paper surveys which will be translated into a Likert scale into electronic form in de-identified form Paper surveys will be store in a locked storage file in our PICU offices.</w:t>
      </w:r>
    </w:p>
    <w:p w14:paraId="45DC653A" w14:textId="77777777" w:rsidR="008C69F1" w:rsidRDefault="00856025">
      <w:pPr>
        <w:pStyle w:val="Heading2"/>
      </w:pPr>
      <w:bookmarkStart w:id="182" w:name="_Toc42"/>
      <w:r>
        <w:t>7.4 Study Records</w:t>
      </w:r>
      <w:bookmarkEnd w:id="182"/>
    </w:p>
    <w:p w14:paraId="33243FF5" w14:textId="77777777" w:rsidR="008C69F1" w:rsidRDefault="00856025">
      <w:r>
        <w:t>Study records will be kept on a specially made research Box folder online. This will be able to be accessed by members of the team. Our physical records will be kept in a locked storage box in our PICU offices. This will be able to be accessed by the two lead members of the team, John-David Bruce and Smitha Mathew, who will have access to the PICU offices as well.</w:t>
      </w:r>
    </w:p>
    <w:p w14:paraId="10B66456" w14:textId="77777777" w:rsidR="008C69F1" w:rsidRDefault="00856025">
      <w:pPr>
        <w:pStyle w:val="Heading2"/>
      </w:pPr>
      <w:bookmarkStart w:id="183" w:name="_Toc43"/>
      <w:r>
        <w:t>7.5 Retention of Records</w:t>
      </w:r>
      <w:bookmarkEnd w:id="183"/>
    </w:p>
    <w:p w14:paraId="4033F1E9" w14:textId="77777777" w:rsidR="008C69F1" w:rsidRDefault="00856025">
      <w:r>
        <w:t>Box folder will keep online data. Locked file box will hold survey data. Will keep records through completion of both study period and publication of results.</w:t>
      </w:r>
    </w:p>
    <w:p w14:paraId="23D45A1A" w14:textId="77777777" w:rsidR="008C69F1" w:rsidRDefault="00856025">
      <w:r>
        <w:br w:type="page"/>
      </w:r>
    </w:p>
    <w:p w14:paraId="249164D9" w14:textId="77777777" w:rsidR="008C69F1" w:rsidRDefault="00856025">
      <w:pPr>
        <w:pStyle w:val="Heading1"/>
      </w:pPr>
      <w:bookmarkStart w:id="184" w:name="_Toc44"/>
      <w:r>
        <w:lastRenderedPageBreak/>
        <w:t>8. Study Considerations</w:t>
      </w:r>
      <w:bookmarkEnd w:id="184"/>
    </w:p>
    <w:p w14:paraId="78D6A4A8" w14:textId="77777777" w:rsidR="008C69F1" w:rsidRDefault="00856025">
      <w:pPr>
        <w:pStyle w:val="Heading2"/>
      </w:pPr>
      <w:bookmarkStart w:id="185" w:name="_Toc45"/>
      <w:r>
        <w:t>8.1 Research Personnel Training</w:t>
      </w:r>
      <w:bookmarkEnd w:id="185"/>
    </w:p>
    <w:p w14:paraId="5D77BA57" w14:textId="77777777" w:rsidR="008C69F1" w:rsidRDefault="00856025">
      <w:r>
        <w:t>Five members of the team (Smitha Mathew, John-David Bruce, Julia Cook, Mary Kate Standard, and Haylee Sprangers) will be involved in the consenting and assenting process. Researchers involved in the consenting process will review the IRB Consent policy found on the IRB website. Prior to enrollment members will review informed consent process and clarify documentation processes. Otherwise, will go over access to research folder and how to access patient data with special electronic medical record accounts with the team members helping with data collection.</w:t>
      </w:r>
    </w:p>
    <w:p w14:paraId="55347871" w14:textId="77777777" w:rsidR="008C69F1" w:rsidRDefault="00856025">
      <w:r>
        <w:t xml:space="preserve"> </w:t>
      </w:r>
    </w:p>
    <w:p w14:paraId="58FD62E9" w14:textId="77777777" w:rsidR="008C69F1" w:rsidRDefault="00856025">
      <w:r>
        <w:t>Though they are not specifically members of the research team -- we will be conducting teaching sessions for our nursing staff who will be orienting our families to the boards. This is to ensure everyone is one the same page and they can effectively orient our patients and their families to the communication board.</w:t>
      </w:r>
    </w:p>
    <w:p w14:paraId="0BC87903" w14:textId="77777777" w:rsidR="008C69F1" w:rsidRDefault="00856025">
      <w:pPr>
        <w:pStyle w:val="Heading2"/>
      </w:pPr>
      <w:bookmarkStart w:id="186" w:name="_Toc46"/>
      <w:r>
        <w:t>8.2 Unanticipated Problems and Protocol Deviations</w:t>
      </w:r>
      <w:bookmarkEnd w:id="186"/>
    </w:p>
    <w:p w14:paraId="24D71EF0" w14:textId="77777777" w:rsidR="008C69F1" w:rsidRDefault="00856025">
      <w:r>
        <w:t>In the case of any unanticipated problems -- these issues will be discussed with the Co-PI and PI John-David Bruce and Smitha Mathew, respectively. When indicated these will be appropriately reported to IRB. Protocol deviations will be reported to IRB using appropriate template documents from IRBnet.org.</w:t>
      </w:r>
    </w:p>
    <w:p w14:paraId="6BCAB587" w14:textId="77777777" w:rsidR="008C69F1" w:rsidRDefault="00856025">
      <w:pPr>
        <w:pStyle w:val="Heading2"/>
      </w:pPr>
      <w:bookmarkStart w:id="187" w:name="_Toc47"/>
      <w:r>
        <w:t>8.3 Study Modification and Discontinuation</w:t>
      </w:r>
      <w:bookmarkEnd w:id="187"/>
    </w:p>
    <w:p w14:paraId="5AA2DBCD" w14:textId="77777777" w:rsidR="008C69F1" w:rsidRDefault="00856025">
      <w:r>
        <w:t>Study modifications and discontinuation will be submitted to the IRB using appropriate documentation.</w:t>
      </w:r>
    </w:p>
    <w:p w14:paraId="34D726B5" w14:textId="77777777" w:rsidR="008C69F1" w:rsidRDefault="00856025">
      <w:pPr>
        <w:pStyle w:val="Heading2"/>
      </w:pPr>
      <w:bookmarkStart w:id="188" w:name="_Toc48"/>
      <w:r>
        <w:t>8.4 Study Completion</w:t>
      </w:r>
      <w:bookmarkEnd w:id="188"/>
    </w:p>
    <w:p w14:paraId="3CF4C26C" w14:textId="77777777" w:rsidR="008C69F1" w:rsidRDefault="00856025">
      <w:r>
        <w:t>Study completion will be June 2025.</w:t>
      </w:r>
    </w:p>
    <w:p w14:paraId="14D38CD1" w14:textId="77777777" w:rsidR="008C69F1" w:rsidRDefault="00856025">
      <w:pPr>
        <w:pStyle w:val="Heading2"/>
      </w:pPr>
      <w:bookmarkStart w:id="189" w:name="_Toc49"/>
      <w:r>
        <w:t>8.5 Funding Source</w:t>
      </w:r>
      <w:bookmarkEnd w:id="189"/>
    </w:p>
    <w:p w14:paraId="12CDF0C4" w14:textId="77777777" w:rsidR="008C69F1" w:rsidRDefault="00856025">
      <w:r>
        <w:t>Communication boards will be a one-time cost that will be funded through the department funding under the umbrella of faculty development funds.</w:t>
      </w:r>
    </w:p>
    <w:p w14:paraId="019A4395" w14:textId="77777777" w:rsidR="008C69F1" w:rsidRDefault="00856025">
      <w:pPr>
        <w:pStyle w:val="Heading2"/>
      </w:pPr>
      <w:bookmarkStart w:id="190" w:name="_Toc50"/>
      <w:r>
        <w:t>8.6 Publication Plan</w:t>
      </w:r>
      <w:bookmarkEnd w:id="190"/>
    </w:p>
    <w:p w14:paraId="161F5D55" w14:textId="77777777" w:rsidR="008C69F1" w:rsidRDefault="00856025">
      <w:r>
        <w:t>Goal is to publish in a peer- reviewed journal as a pilot study.</w:t>
      </w:r>
    </w:p>
    <w:p w14:paraId="4C4C542E" w14:textId="77777777" w:rsidR="008C69F1" w:rsidRDefault="008C69F1"/>
    <w:p w14:paraId="274646EF" w14:textId="77777777" w:rsidR="008C69F1" w:rsidRDefault="00856025">
      <w:r>
        <w:br w:type="page"/>
      </w:r>
    </w:p>
    <w:p w14:paraId="4E1C154A" w14:textId="77777777" w:rsidR="008C69F1" w:rsidRDefault="00856025">
      <w:pPr>
        <w:pStyle w:val="Heading1"/>
      </w:pPr>
      <w:bookmarkStart w:id="191" w:name="_Toc51"/>
      <w:r>
        <w:lastRenderedPageBreak/>
        <w:t>REFERENCES</w:t>
      </w:r>
      <w:bookmarkEnd w:id="191"/>
    </w:p>
    <w:p w14:paraId="2669A940" w14:textId="77777777" w:rsidR="008C69F1" w:rsidRDefault="00856025">
      <w:r>
        <w:t xml:space="preserve">1. Bartlett G, </w:t>
      </w:r>
      <w:proofErr w:type="spellStart"/>
      <w:r>
        <w:t>Blais</w:t>
      </w:r>
      <w:proofErr w:type="spellEnd"/>
      <w:r>
        <w:t xml:space="preserve"> R, Tamblyn R, </w:t>
      </w:r>
      <w:proofErr w:type="gramStart"/>
      <w:r>
        <w:t>et al.:.</w:t>
      </w:r>
      <w:proofErr w:type="gramEnd"/>
      <w:r>
        <w:t xml:space="preserve"> Impact of patient communication problems on the risk of preventable adverse events in acute care </w:t>
      </w:r>
      <w:proofErr w:type="gramStart"/>
      <w:r>
        <w:t>settings..</w:t>
      </w:r>
      <w:proofErr w:type="gramEnd"/>
      <w:r>
        <w:t xml:space="preserve"> CMAJ 6/3/08; 178(12):1555–1562. </w:t>
      </w:r>
      <w:proofErr w:type="spellStart"/>
      <w:r>
        <w:t>doi</w:t>
      </w:r>
      <w:proofErr w:type="spellEnd"/>
      <w:r>
        <w:t xml:space="preserve">: 10.1503. </w:t>
      </w:r>
    </w:p>
    <w:p w14:paraId="3E8ECF45" w14:textId="77777777" w:rsidR="008C69F1" w:rsidRDefault="00856025">
      <w:r>
        <w:t xml:space="preserve">2. Tiwary A, </w:t>
      </w:r>
      <w:proofErr w:type="spellStart"/>
      <w:r>
        <w:t>Rimal</w:t>
      </w:r>
      <w:proofErr w:type="spellEnd"/>
      <w:r>
        <w:t xml:space="preserve"> A, </w:t>
      </w:r>
      <w:proofErr w:type="spellStart"/>
      <w:r>
        <w:t>Paudyal</w:t>
      </w:r>
      <w:proofErr w:type="spellEnd"/>
      <w:r>
        <w:t xml:space="preserve"> B, </w:t>
      </w:r>
      <w:proofErr w:type="spellStart"/>
      <w:r>
        <w:t>Sigdel</w:t>
      </w:r>
      <w:proofErr w:type="spellEnd"/>
      <w:r>
        <w:t xml:space="preserve"> KR, </w:t>
      </w:r>
      <w:proofErr w:type="spellStart"/>
      <w:r>
        <w:t>Basnyat</w:t>
      </w:r>
      <w:proofErr w:type="spellEnd"/>
      <w:r>
        <w:t xml:space="preserve"> </w:t>
      </w:r>
      <w:proofErr w:type="gramStart"/>
      <w:r>
        <w:t>B..</w:t>
      </w:r>
      <w:proofErr w:type="gramEnd"/>
      <w:r>
        <w:t xml:space="preserve"> Poor communication by health care professionals may lead to life-threatening complications: examples from two case reports</w:t>
      </w:r>
      <w:proofErr w:type="gramStart"/>
      <w:r>
        <w:t>. .</w:t>
      </w:r>
      <w:proofErr w:type="gramEnd"/>
      <w:r>
        <w:t xml:space="preserve"> </w:t>
      </w:r>
      <w:proofErr w:type="spellStart"/>
      <w:r>
        <w:t>Wellcome</w:t>
      </w:r>
      <w:proofErr w:type="spellEnd"/>
      <w:r>
        <w:t xml:space="preserve"> Open Res 1/22/19; </w:t>
      </w:r>
      <w:proofErr w:type="spellStart"/>
      <w:r>
        <w:t>doi</w:t>
      </w:r>
      <w:proofErr w:type="spellEnd"/>
      <w:r>
        <w:t>: 10.12688. PMID: 31448336</w:t>
      </w:r>
    </w:p>
    <w:p w14:paraId="07B26DCD" w14:textId="77777777" w:rsidR="008C69F1" w:rsidRDefault="00856025">
      <w:r>
        <w:t xml:space="preserve">3. McSherry ML, </w:t>
      </w:r>
      <w:proofErr w:type="spellStart"/>
      <w:r>
        <w:t>Rissman</w:t>
      </w:r>
      <w:proofErr w:type="spellEnd"/>
      <w:r>
        <w:t xml:space="preserve"> L, Mitchell R, Ali-Thompson S, Madrigal VN, </w:t>
      </w:r>
      <w:proofErr w:type="spellStart"/>
      <w:r>
        <w:t>Lobner</w:t>
      </w:r>
      <w:proofErr w:type="spellEnd"/>
      <w:r>
        <w:t xml:space="preserve"> K, </w:t>
      </w:r>
      <w:proofErr w:type="spellStart"/>
      <w:r>
        <w:t>Kudchadkar</w:t>
      </w:r>
      <w:proofErr w:type="spellEnd"/>
      <w:r>
        <w:t xml:space="preserve"> SR. Prognostic and Goals-of-Care Communication in the PICU: A Systematic Review. 9/7/22; </w:t>
      </w:r>
      <w:proofErr w:type="spellStart"/>
      <w:r>
        <w:t>doi</w:t>
      </w:r>
      <w:proofErr w:type="spellEnd"/>
      <w:r>
        <w:t>: 0.1097/PCC.0000000000003062. PMID: 36066595</w:t>
      </w:r>
    </w:p>
    <w:p w14:paraId="632AFBE1" w14:textId="77777777" w:rsidR="008C69F1" w:rsidRDefault="00856025">
      <w:r>
        <w:br w:type="page"/>
      </w:r>
    </w:p>
    <w:p w14:paraId="030DDF9A" w14:textId="77777777" w:rsidR="008C69F1" w:rsidRDefault="00856025">
      <w:pPr>
        <w:pStyle w:val="Heading1"/>
      </w:pPr>
      <w:bookmarkStart w:id="192" w:name="_Toc52"/>
      <w:r>
        <w:lastRenderedPageBreak/>
        <w:t>APPENDICES</w:t>
      </w:r>
      <w:bookmarkEnd w:id="192"/>
    </w:p>
    <w:tbl>
      <w:tblPr>
        <w:tblStyle w:val="HeaderStyledTable"/>
        <w:tblW w:w="0" w:type="auto"/>
        <w:tblInd w:w="80" w:type="dxa"/>
        <w:tblLook w:val="04A0" w:firstRow="1" w:lastRow="0" w:firstColumn="1" w:lastColumn="0" w:noHBand="0" w:noVBand="1"/>
      </w:tblPr>
      <w:tblGrid>
        <w:gridCol w:w="1486"/>
        <w:gridCol w:w="3556"/>
        <w:gridCol w:w="1928"/>
        <w:gridCol w:w="2470"/>
      </w:tblGrid>
      <w:tr w:rsidR="008C69F1" w14:paraId="16ED1DB9" w14:textId="77777777" w:rsidTr="008C69F1">
        <w:trPr>
          <w:cnfStyle w:val="100000000000" w:firstRow="1" w:lastRow="0" w:firstColumn="0" w:lastColumn="0" w:oddVBand="0" w:evenVBand="0" w:oddHBand="0" w:evenHBand="0" w:firstRowFirstColumn="0" w:firstRowLastColumn="0" w:lastRowFirstColumn="0" w:lastRowLastColumn="0"/>
          <w:trHeight w:val="500"/>
        </w:trPr>
        <w:tc>
          <w:tcPr>
            <w:tcW w:w="360" w:type="dxa"/>
            <w:vAlign w:val="center"/>
          </w:tcPr>
          <w:p w14:paraId="4647C9E6" w14:textId="77777777" w:rsidR="008C69F1" w:rsidRDefault="00856025">
            <w:r>
              <w:rPr>
                <w:b/>
                <w:bCs/>
              </w:rPr>
              <w:t>#</w:t>
            </w:r>
          </w:p>
        </w:tc>
        <w:tc>
          <w:tcPr>
            <w:tcW w:w="4300" w:type="dxa"/>
            <w:vAlign w:val="center"/>
          </w:tcPr>
          <w:p w14:paraId="4B1943D0" w14:textId="77777777" w:rsidR="008C69F1" w:rsidRDefault="00856025">
            <w:r>
              <w:rPr>
                <w:b/>
                <w:bCs/>
              </w:rPr>
              <w:t>Title</w:t>
            </w:r>
          </w:p>
        </w:tc>
        <w:tc>
          <w:tcPr>
            <w:tcW w:w="1700" w:type="dxa"/>
            <w:vAlign w:val="center"/>
          </w:tcPr>
          <w:p w14:paraId="234B6971" w14:textId="77777777" w:rsidR="008C69F1" w:rsidRDefault="00856025">
            <w:r>
              <w:rPr>
                <w:b/>
                <w:bCs/>
              </w:rPr>
              <w:t>Section</w:t>
            </w:r>
          </w:p>
        </w:tc>
        <w:tc>
          <w:tcPr>
            <w:tcW w:w="3000" w:type="dxa"/>
            <w:vAlign w:val="center"/>
          </w:tcPr>
          <w:p w14:paraId="1F18D697" w14:textId="77777777" w:rsidR="008C69F1" w:rsidRDefault="00856025">
            <w:r>
              <w:rPr>
                <w:b/>
                <w:bCs/>
              </w:rPr>
              <w:t>Topic</w:t>
            </w:r>
          </w:p>
        </w:tc>
      </w:tr>
      <w:tr w:rsidR="008C69F1" w14:paraId="37CA137A" w14:textId="77777777" w:rsidTr="008C69F1">
        <w:trPr>
          <w:trHeight w:val="500"/>
        </w:trPr>
        <w:tc>
          <w:tcPr>
            <w:tcW w:w="2000" w:type="dxa"/>
            <w:vAlign w:val="center"/>
          </w:tcPr>
          <w:p w14:paraId="219A04E5" w14:textId="77777777" w:rsidR="008C69F1" w:rsidRDefault="00856025">
            <w:r>
              <w:rPr>
                <w:sz w:val="24"/>
                <w:szCs w:val="24"/>
              </w:rPr>
              <w:t>1</w:t>
            </w:r>
          </w:p>
        </w:tc>
        <w:tc>
          <w:tcPr>
            <w:tcW w:w="2000" w:type="dxa"/>
            <w:vAlign w:val="center"/>
          </w:tcPr>
          <w:p w14:paraId="2CBA91FF" w14:textId="77777777" w:rsidR="008C69F1" w:rsidRDefault="00856025">
            <w:r>
              <w:rPr>
                <w:sz w:val="24"/>
                <w:szCs w:val="24"/>
              </w:rPr>
              <w:t>FS-ICU 24R (</w:t>
            </w:r>
            <w:proofErr w:type="spellStart"/>
            <w:r>
              <w:rPr>
                <w:sz w:val="24"/>
                <w:szCs w:val="24"/>
              </w:rPr>
              <w:t>WIll</w:t>
            </w:r>
            <w:proofErr w:type="spellEnd"/>
            <w:r>
              <w:rPr>
                <w:sz w:val="24"/>
                <w:szCs w:val="24"/>
              </w:rPr>
              <w:t xml:space="preserve"> use questions 15-24 for our survey)</w:t>
            </w:r>
          </w:p>
        </w:tc>
        <w:tc>
          <w:tcPr>
            <w:tcW w:w="2000" w:type="dxa"/>
            <w:vAlign w:val="center"/>
          </w:tcPr>
          <w:p w14:paraId="0C7F9E16" w14:textId="77777777" w:rsidR="008C69F1" w:rsidRDefault="00856025">
            <w:r>
              <w:rPr>
                <w:sz w:val="24"/>
                <w:szCs w:val="24"/>
              </w:rPr>
              <w:t>5 Study Design</w:t>
            </w:r>
          </w:p>
        </w:tc>
        <w:tc>
          <w:tcPr>
            <w:tcW w:w="2000" w:type="dxa"/>
            <w:vAlign w:val="center"/>
          </w:tcPr>
          <w:p w14:paraId="16E0592F" w14:textId="77777777" w:rsidR="008C69F1" w:rsidRDefault="00856025">
            <w:r>
              <w:rPr>
                <w:sz w:val="24"/>
                <w:szCs w:val="24"/>
              </w:rPr>
              <w:t>5.1 Study Design</w:t>
            </w:r>
          </w:p>
        </w:tc>
      </w:tr>
      <w:tr w:rsidR="008C69F1" w14:paraId="383B57A3" w14:textId="77777777" w:rsidTr="008C69F1">
        <w:trPr>
          <w:trHeight w:val="500"/>
        </w:trPr>
        <w:tc>
          <w:tcPr>
            <w:tcW w:w="2000" w:type="dxa"/>
            <w:vAlign w:val="center"/>
          </w:tcPr>
          <w:p w14:paraId="5E59FA06" w14:textId="77777777" w:rsidR="008C69F1" w:rsidRDefault="00856025">
            <w:r>
              <w:rPr>
                <w:sz w:val="24"/>
                <w:szCs w:val="24"/>
              </w:rPr>
              <w:t>2</w:t>
            </w:r>
          </w:p>
        </w:tc>
        <w:tc>
          <w:tcPr>
            <w:tcW w:w="2000" w:type="dxa"/>
            <w:vAlign w:val="center"/>
          </w:tcPr>
          <w:p w14:paraId="3CD995B1" w14:textId="77777777" w:rsidR="008C69F1" w:rsidRDefault="00856025">
            <w:r>
              <w:rPr>
                <w:sz w:val="24"/>
                <w:szCs w:val="24"/>
              </w:rPr>
              <w:t>IRB Informed Consent Policy</w:t>
            </w:r>
          </w:p>
        </w:tc>
        <w:tc>
          <w:tcPr>
            <w:tcW w:w="2000" w:type="dxa"/>
            <w:vAlign w:val="center"/>
          </w:tcPr>
          <w:p w14:paraId="02507528" w14:textId="77777777" w:rsidR="008C69F1" w:rsidRDefault="00856025">
            <w:r>
              <w:rPr>
                <w:sz w:val="24"/>
                <w:szCs w:val="24"/>
              </w:rPr>
              <w:t>8 Study Considerations</w:t>
            </w:r>
          </w:p>
        </w:tc>
        <w:tc>
          <w:tcPr>
            <w:tcW w:w="2000" w:type="dxa"/>
            <w:vAlign w:val="center"/>
          </w:tcPr>
          <w:p w14:paraId="63AB2871" w14:textId="77777777" w:rsidR="008C69F1" w:rsidRDefault="00856025">
            <w:r>
              <w:rPr>
                <w:sz w:val="24"/>
                <w:szCs w:val="24"/>
              </w:rPr>
              <w:t>8.1 Research Personnel Training</w:t>
            </w:r>
          </w:p>
        </w:tc>
      </w:tr>
      <w:tr w:rsidR="008C69F1" w14:paraId="417B13F2" w14:textId="77777777" w:rsidTr="008C69F1">
        <w:trPr>
          <w:trHeight w:val="500"/>
        </w:trPr>
        <w:tc>
          <w:tcPr>
            <w:tcW w:w="2000" w:type="dxa"/>
            <w:vAlign w:val="center"/>
          </w:tcPr>
          <w:p w14:paraId="579DD7DD" w14:textId="77777777" w:rsidR="008C69F1" w:rsidRDefault="00856025">
            <w:r>
              <w:rPr>
                <w:sz w:val="24"/>
                <w:szCs w:val="24"/>
              </w:rPr>
              <w:t>3</w:t>
            </w:r>
          </w:p>
        </w:tc>
        <w:tc>
          <w:tcPr>
            <w:tcW w:w="2000" w:type="dxa"/>
            <w:vAlign w:val="center"/>
          </w:tcPr>
          <w:p w14:paraId="5D6F1658" w14:textId="77777777" w:rsidR="008C69F1" w:rsidRDefault="00856025">
            <w:r>
              <w:rPr>
                <w:sz w:val="24"/>
                <w:szCs w:val="24"/>
              </w:rPr>
              <w:t>Communication board</w:t>
            </w:r>
          </w:p>
        </w:tc>
        <w:tc>
          <w:tcPr>
            <w:tcW w:w="2000" w:type="dxa"/>
            <w:vAlign w:val="center"/>
          </w:tcPr>
          <w:p w14:paraId="09B91EBD" w14:textId="77777777" w:rsidR="008C69F1" w:rsidRDefault="008C69F1"/>
        </w:tc>
        <w:tc>
          <w:tcPr>
            <w:tcW w:w="2000" w:type="dxa"/>
            <w:vAlign w:val="center"/>
          </w:tcPr>
          <w:p w14:paraId="1DDCFA4D" w14:textId="77777777" w:rsidR="008C69F1" w:rsidRDefault="008C69F1"/>
        </w:tc>
      </w:tr>
    </w:tbl>
    <w:p w14:paraId="29B8F8B1" w14:textId="77777777" w:rsidR="008C69F1" w:rsidRDefault="008C69F1"/>
    <w:p w14:paraId="3829669B" w14:textId="77777777" w:rsidR="008C69F1" w:rsidRDefault="008C69F1"/>
    <w:p w14:paraId="27522D04" w14:textId="77777777" w:rsidR="008C69F1" w:rsidRDefault="008C69F1"/>
    <w:p w14:paraId="1695AABA" w14:textId="77777777" w:rsidR="008C69F1" w:rsidRDefault="00F5766C">
      <w:hyperlink r:id="rId7" w:history="1">
        <w:r w:rsidR="00856025">
          <w:rPr>
            <w:color w:val="0000FF"/>
            <w:u w:val="single"/>
          </w:rPr>
          <w:t>View Appendices Attachments</w:t>
        </w:r>
      </w:hyperlink>
    </w:p>
    <w:sectPr w:rsidR="008C69F1">
      <w:headerReference w:type="default" r:id="rId8"/>
      <w:footerReference w:type="default" r:id="rId9"/>
      <w:headerReference w:type="first" r:id="rId10"/>
      <w:pgSz w:w="12240" w:h="15840"/>
      <w:pgMar w:top="72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6146D" w14:textId="77777777" w:rsidR="00A42D8E" w:rsidRDefault="00856025">
      <w:pPr>
        <w:spacing w:after="0"/>
      </w:pPr>
      <w:r>
        <w:separator/>
      </w:r>
    </w:p>
  </w:endnote>
  <w:endnote w:type="continuationSeparator" w:id="0">
    <w:p w14:paraId="299FC0D9" w14:textId="77777777" w:rsidR="00A42D8E" w:rsidRDefault="008560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7E93" w14:textId="77777777" w:rsidR="008C69F1" w:rsidRDefault="00856025">
    <w:pPr>
      <w:pStyle w:val="FooterStyle"/>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364DC" w14:textId="77777777" w:rsidR="00A42D8E" w:rsidRDefault="00856025">
      <w:pPr>
        <w:spacing w:after="0"/>
      </w:pPr>
      <w:r>
        <w:separator/>
      </w:r>
    </w:p>
  </w:footnote>
  <w:footnote w:type="continuationSeparator" w:id="0">
    <w:p w14:paraId="6EF97639" w14:textId="77777777" w:rsidR="00A42D8E" w:rsidRDefault="008560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eaderTable"/>
      <w:tblW w:w="0" w:type="auto"/>
      <w:tblInd w:w="50" w:type="dxa"/>
      <w:tblLook w:val="04A0" w:firstRow="1" w:lastRow="0" w:firstColumn="1" w:lastColumn="0" w:noHBand="0" w:noVBand="1"/>
    </w:tblPr>
    <w:tblGrid>
      <w:gridCol w:w="4500"/>
      <w:gridCol w:w="4500"/>
    </w:tblGrid>
    <w:tr w:rsidR="008C69F1" w14:paraId="390CA75B" w14:textId="77777777">
      <w:trPr>
        <w:trHeight w:val="850"/>
      </w:trPr>
      <w:tc>
        <w:tcPr>
          <w:tcW w:w="4500" w:type="dxa"/>
        </w:tcPr>
        <w:p w14:paraId="109659C7" w14:textId="77777777" w:rsidR="008C69F1" w:rsidRDefault="00856025">
          <w:r>
            <w:rPr>
              <w:rStyle w:val="tableheader"/>
            </w:rPr>
            <w:t>Protocol Number 2025749-1</w:t>
          </w:r>
        </w:p>
      </w:tc>
      <w:tc>
        <w:tcPr>
          <w:tcW w:w="4500" w:type="dxa"/>
        </w:tcPr>
        <w:p w14:paraId="72FEEE66" w14:textId="77777777" w:rsidR="008C69F1" w:rsidRDefault="00856025">
          <w:pPr>
            <w:jc w:val="right"/>
          </w:pPr>
          <w:r>
            <w:rPr>
              <w:rStyle w:val="tableheader"/>
            </w:rPr>
            <w:t>9 May 2023 - version 2</w: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2DF" w14:textId="77777777" w:rsidR="008C69F1" w:rsidRDefault="00856025">
    <w:pPr>
      <w:jc w:val="center"/>
    </w:pPr>
    <w:r>
      <w:rPr>
        <w:rStyle w:val="TopHeaderStyle"/>
      </w:rPr>
      <w:t>CLINICAL STUDY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C0F9BC"/>
    <w:multiLevelType w:val="hybridMultilevel"/>
    <w:tmpl w:val="9D265DE4"/>
    <w:lvl w:ilvl="0" w:tplc="62FCBF58">
      <w:start w:val="1"/>
      <w:numFmt w:val="bullet"/>
      <w:lvlText w:val=""/>
      <w:lvlJc w:val="left"/>
      <w:pPr>
        <w:tabs>
          <w:tab w:val="num" w:pos="720"/>
        </w:tabs>
        <w:ind w:left="720" w:hanging="360"/>
      </w:pPr>
      <w:rPr>
        <w:rFonts w:ascii="Symbol" w:hAnsi="Symbol" w:cs="Symbol" w:hint="default"/>
      </w:rPr>
    </w:lvl>
    <w:lvl w:ilvl="1" w:tplc="4A6A3AC6">
      <w:start w:val="1"/>
      <w:numFmt w:val="bullet"/>
      <w:lvlText w:val="o"/>
      <w:lvlJc w:val="left"/>
      <w:pPr>
        <w:tabs>
          <w:tab w:val="num" w:pos="1440"/>
        </w:tabs>
        <w:ind w:left="1440" w:hanging="360"/>
      </w:pPr>
      <w:rPr>
        <w:rFonts w:ascii="Courier New" w:hAnsi="Courier New" w:cs="Courier New" w:hint="default"/>
      </w:rPr>
    </w:lvl>
    <w:lvl w:ilvl="2" w:tplc="0E30BAE6">
      <w:start w:val="1"/>
      <w:numFmt w:val="bullet"/>
      <w:lvlText w:val=""/>
      <w:lvlJc w:val="left"/>
      <w:pPr>
        <w:tabs>
          <w:tab w:val="num" w:pos="2160"/>
        </w:tabs>
        <w:ind w:left="2160" w:hanging="360"/>
      </w:pPr>
      <w:rPr>
        <w:rFonts w:ascii="Wingdings" w:hAnsi="Wingdings" w:cs="Wingdings" w:hint="default"/>
      </w:rPr>
    </w:lvl>
    <w:lvl w:ilvl="3" w:tplc="940E5616">
      <w:start w:val="1"/>
      <w:numFmt w:val="bullet"/>
      <w:lvlText w:val=""/>
      <w:lvlJc w:val="left"/>
      <w:pPr>
        <w:tabs>
          <w:tab w:val="num" w:pos="2880"/>
        </w:tabs>
        <w:ind w:left="2880" w:hanging="360"/>
      </w:pPr>
      <w:rPr>
        <w:rFonts w:ascii="Symbol" w:hAnsi="Symbol" w:cs="Symbol" w:hint="default"/>
      </w:rPr>
    </w:lvl>
    <w:lvl w:ilvl="4" w:tplc="E11EC252">
      <w:start w:val="1"/>
      <w:numFmt w:val="bullet"/>
      <w:lvlText w:val="o"/>
      <w:lvlJc w:val="left"/>
      <w:pPr>
        <w:tabs>
          <w:tab w:val="num" w:pos="3600"/>
        </w:tabs>
        <w:ind w:left="3600" w:hanging="360"/>
      </w:pPr>
      <w:rPr>
        <w:rFonts w:ascii="Courier New" w:hAnsi="Courier New" w:cs="Courier New" w:hint="default"/>
      </w:rPr>
    </w:lvl>
    <w:lvl w:ilvl="5" w:tplc="486E017A">
      <w:start w:val="1"/>
      <w:numFmt w:val="bullet"/>
      <w:lvlText w:val=""/>
      <w:lvlJc w:val="left"/>
      <w:pPr>
        <w:tabs>
          <w:tab w:val="num" w:pos="4320"/>
        </w:tabs>
        <w:ind w:left="4320" w:hanging="360"/>
      </w:pPr>
      <w:rPr>
        <w:rFonts w:ascii="Wingdings" w:hAnsi="Wingdings" w:cs="Wingdings" w:hint="default"/>
      </w:rPr>
    </w:lvl>
    <w:lvl w:ilvl="6" w:tplc="186EA138">
      <w:start w:val="1"/>
      <w:numFmt w:val="bullet"/>
      <w:lvlText w:val=""/>
      <w:lvlJc w:val="left"/>
      <w:pPr>
        <w:tabs>
          <w:tab w:val="num" w:pos="5040"/>
        </w:tabs>
        <w:ind w:left="5040" w:hanging="360"/>
      </w:pPr>
      <w:rPr>
        <w:rFonts w:ascii="Symbol" w:hAnsi="Symbol" w:cs="Symbol" w:hint="default"/>
      </w:rPr>
    </w:lvl>
    <w:lvl w:ilvl="7" w:tplc="7D103C24">
      <w:start w:val="1"/>
      <w:numFmt w:val="bullet"/>
      <w:lvlText w:val="o"/>
      <w:lvlJc w:val="left"/>
      <w:pPr>
        <w:tabs>
          <w:tab w:val="num" w:pos="5760"/>
        </w:tabs>
        <w:ind w:left="5760" w:hanging="360"/>
      </w:pPr>
      <w:rPr>
        <w:rFonts w:ascii="Courier New" w:hAnsi="Courier New" w:cs="Courier New" w:hint="default"/>
      </w:rPr>
    </w:lvl>
    <w:lvl w:ilvl="8" w:tplc="99F61E32">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8C36B516"/>
    <w:multiLevelType w:val="multilevel"/>
    <w:tmpl w:val="255A32F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935146E0"/>
    <w:multiLevelType w:val="multilevel"/>
    <w:tmpl w:val="A5808D8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94B37BB7"/>
    <w:multiLevelType w:val="multilevel"/>
    <w:tmpl w:val="4D2023C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96958605"/>
    <w:multiLevelType w:val="multilevel"/>
    <w:tmpl w:val="22045E9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AEECF77A"/>
    <w:multiLevelType w:val="multilevel"/>
    <w:tmpl w:val="EF2C193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B2D906BC"/>
    <w:multiLevelType w:val="multilevel"/>
    <w:tmpl w:val="6DFCC27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B3651953"/>
    <w:multiLevelType w:val="multilevel"/>
    <w:tmpl w:val="F34A1CC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B576F09A"/>
    <w:multiLevelType w:val="multilevel"/>
    <w:tmpl w:val="2DB24B3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B9526690"/>
    <w:multiLevelType w:val="multilevel"/>
    <w:tmpl w:val="B1881F0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BB1A2FDC"/>
    <w:multiLevelType w:val="multilevel"/>
    <w:tmpl w:val="8B9099A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C365E7EB"/>
    <w:multiLevelType w:val="multilevel"/>
    <w:tmpl w:val="37BA313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C44FB952"/>
    <w:multiLevelType w:val="multilevel"/>
    <w:tmpl w:val="F0A22C1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C832AADE"/>
    <w:multiLevelType w:val="multilevel"/>
    <w:tmpl w:val="752C9AE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CA605A2D"/>
    <w:multiLevelType w:val="multilevel"/>
    <w:tmpl w:val="74042F4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D2909B80"/>
    <w:multiLevelType w:val="multilevel"/>
    <w:tmpl w:val="B896E47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D8D7DF0C"/>
    <w:multiLevelType w:val="multilevel"/>
    <w:tmpl w:val="CEDEC5F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D9BC1AE7"/>
    <w:multiLevelType w:val="multilevel"/>
    <w:tmpl w:val="8BCCB6C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DC08BF2B"/>
    <w:multiLevelType w:val="hybridMultilevel"/>
    <w:tmpl w:val="AC7EC7E6"/>
    <w:lvl w:ilvl="0" w:tplc="7E561542">
      <w:start w:val="1"/>
      <w:numFmt w:val="bullet"/>
      <w:lvlText w:val=""/>
      <w:lvlJc w:val="left"/>
      <w:pPr>
        <w:tabs>
          <w:tab w:val="num" w:pos="720"/>
        </w:tabs>
        <w:ind w:left="720" w:hanging="360"/>
      </w:pPr>
      <w:rPr>
        <w:rFonts w:ascii="Symbol" w:hAnsi="Symbol" w:cs="Symbol" w:hint="default"/>
      </w:rPr>
    </w:lvl>
    <w:lvl w:ilvl="1" w:tplc="0942AC98">
      <w:start w:val="1"/>
      <w:numFmt w:val="bullet"/>
      <w:lvlText w:val="o"/>
      <w:lvlJc w:val="left"/>
      <w:pPr>
        <w:tabs>
          <w:tab w:val="num" w:pos="1440"/>
        </w:tabs>
        <w:ind w:left="1440" w:hanging="360"/>
      </w:pPr>
      <w:rPr>
        <w:rFonts w:ascii="Courier New" w:hAnsi="Courier New" w:cs="Courier New" w:hint="default"/>
      </w:rPr>
    </w:lvl>
    <w:lvl w:ilvl="2" w:tplc="AFB4141C">
      <w:start w:val="1"/>
      <w:numFmt w:val="bullet"/>
      <w:lvlText w:val=""/>
      <w:lvlJc w:val="left"/>
      <w:pPr>
        <w:tabs>
          <w:tab w:val="num" w:pos="2160"/>
        </w:tabs>
        <w:ind w:left="2160" w:hanging="360"/>
      </w:pPr>
      <w:rPr>
        <w:rFonts w:ascii="Wingdings" w:hAnsi="Wingdings" w:cs="Wingdings" w:hint="default"/>
      </w:rPr>
    </w:lvl>
    <w:lvl w:ilvl="3" w:tplc="E5AEF4EC">
      <w:start w:val="1"/>
      <w:numFmt w:val="bullet"/>
      <w:lvlText w:val=""/>
      <w:lvlJc w:val="left"/>
      <w:pPr>
        <w:tabs>
          <w:tab w:val="num" w:pos="2880"/>
        </w:tabs>
        <w:ind w:left="2880" w:hanging="360"/>
      </w:pPr>
      <w:rPr>
        <w:rFonts w:ascii="Symbol" w:hAnsi="Symbol" w:cs="Symbol" w:hint="default"/>
      </w:rPr>
    </w:lvl>
    <w:lvl w:ilvl="4" w:tplc="B3CE9324">
      <w:start w:val="1"/>
      <w:numFmt w:val="bullet"/>
      <w:lvlText w:val="o"/>
      <w:lvlJc w:val="left"/>
      <w:pPr>
        <w:tabs>
          <w:tab w:val="num" w:pos="3600"/>
        </w:tabs>
        <w:ind w:left="3600" w:hanging="360"/>
      </w:pPr>
      <w:rPr>
        <w:rFonts w:ascii="Courier New" w:hAnsi="Courier New" w:cs="Courier New" w:hint="default"/>
      </w:rPr>
    </w:lvl>
    <w:lvl w:ilvl="5" w:tplc="4276FFF8">
      <w:start w:val="1"/>
      <w:numFmt w:val="bullet"/>
      <w:lvlText w:val=""/>
      <w:lvlJc w:val="left"/>
      <w:pPr>
        <w:tabs>
          <w:tab w:val="num" w:pos="4320"/>
        </w:tabs>
        <w:ind w:left="4320" w:hanging="360"/>
      </w:pPr>
      <w:rPr>
        <w:rFonts w:ascii="Wingdings" w:hAnsi="Wingdings" w:cs="Wingdings" w:hint="default"/>
      </w:rPr>
    </w:lvl>
    <w:lvl w:ilvl="6" w:tplc="76BA2648">
      <w:start w:val="1"/>
      <w:numFmt w:val="bullet"/>
      <w:lvlText w:val=""/>
      <w:lvlJc w:val="left"/>
      <w:pPr>
        <w:tabs>
          <w:tab w:val="num" w:pos="5040"/>
        </w:tabs>
        <w:ind w:left="5040" w:hanging="360"/>
      </w:pPr>
      <w:rPr>
        <w:rFonts w:ascii="Symbol" w:hAnsi="Symbol" w:cs="Symbol" w:hint="default"/>
      </w:rPr>
    </w:lvl>
    <w:lvl w:ilvl="7" w:tplc="E79E1EA4">
      <w:start w:val="1"/>
      <w:numFmt w:val="bullet"/>
      <w:lvlText w:val="o"/>
      <w:lvlJc w:val="left"/>
      <w:pPr>
        <w:tabs>
          <w:tab w:val="num" w:pos="5760"/>
        </w:tabs>
        <w:ind w:left="5760" w:hanging="360"/>
      </w:pPr>
      <w:rPr>
        <w:rFonts w:ascii="Courier New" w:hAnsi="Courier New" w:cs="Courier New" w:hint="default"/>
      </w:rPr>
    </w:lvl>
    <w:lvl w:ilvl="8" w:tplc="F1340AFA">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DFA05072"/>
    <w:multiLevelType w:val="multilevel"/>
    <w:tmpl w:val="0AEEB5F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E511B2EA"/>
    <w:multiLevelType w:val="multilevel"/>
    <w:tmpl w:val="F73EC94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E67E6C8A"/>
    <w:multiLevelType w:val="multilevel"/>
    <w:tmpl w:val="F0DA785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EA7D9D54"/>
    <w:multiLevelType w:val="multilevel"/>
    <w:tmpl w:val="8E98F61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EC320CE7"/>
    <w:multiLevelType w:val="multilevel"/>
    <w:tmpl w:val="6882D9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F573E01D"/>
    <w:multiLevelType w:val="multilevel"/>
    <w:tmpl w:val="1C30C95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F857CA4A"/>
    <w:multiLevelType w:val="multilevel"/>
    <w:tmpl w:val="CC0ED73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F92D3FFD"/>
    <w:multiLevelType w:val="multilevel"/>
    <w:tmpl w:val="7F206F7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F949E5A5"/>
    <w:multiLevelType w:val="multilevel"/>
    <w:tmpl w:val="05C0F9A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FC82A5B6"/>
    <w:multiLevelType w:val="multilevel"/>
    <w:tmpl w:val="65225FD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2B51E21"/>
    <w:multiLevelType w:val="multilevel"/>
    <w:tmpl w:val="0B70456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5120BA7"/>
    <w:multiLevelType w:val="multilevel"/>
    <w:tmpl w:val="7348222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67D9DB0"/>
    <w:multiLevelType w:val="multilevel"/>
    <w:tmpl w:val="1E4462E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B417516"/>
    <w:multiLevelType w:val="multilevel"/>
    <w:tmpl w:val="0C0A244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352EBAE"/>
    <w:multiLevelType w:val="multilevel"/>
    <w:tmpl w:val="0AA6C87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73977C6"/>
    <w:multiLevelType w:val="multilevel"/>
    <w:tmpl w:val="F028B58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92D3DA3"/>
    <w:multiLevelType w:val="multilevel"/>
    <w:tmpl w:val="908E224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2A45F92C"/>
    <w:multiLevelType w:val="multilevel"/>
    <w:tmpl w:val="2650145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C976346"/>
    <w:multiLevelType w:val="hybridMultilevel"/>
    <w:tmpl w:val="A5AAEA50"/>
    <w:lvl w:ilvl="0" w:tplc="87535278">
      <w:start w:val="1"/>
      <w:numFmt w:val="decimal"/>
      <w:lvlText w:val="%1."/>
      <w:lvlJc w:val="left"/>
      <w:pPr>
        <w:ind w:left="720" w:hanging="360"/>
      </w:pPr>
    </w:lvl>
    <w:lvl w:ilvl="1" w:tplc="87535278" w:tentative="1">
      <w:start w:val="1"/>
      <w:numFmt w:val="lowerLetter"/>
      <w:lvlText w:val="%2."/>
      <w:lvlJc w:val="left"/>
      <w:pPr>
        <w:ind w:left="1440" w:hanging="360"/>
      </w:pPr>
    </w:lvl>
    <w:lvl w:ilvl="2" w:tplc="87535278" w:tentative="1">
      <w:start w:val="1"/>
      <w:numFmt w:val="lowerRoman"/>
      <w:lvlText w:val="%3."/>
      <w:lvlJc w:val="right"/>
      <w:pPr>
        <w:ind w:left="2160" w:hanging="180"/>
      </w:pPr>
    </w:lvl>
    <w:lvl w:ilvl="3" w:tplc="87535278" w:tentative="1">
      <w:start w:val="1"/>
      <w:numFmt w:val="decimal"/>
      <w:lvlText w:val="%4."/>
      <w:lvlJc w:val="left"/>
      <w:pPr>
        <w:ind w:left="2880" w:hanging="360"/>
      </w:pPr>
    </w:lvl>
    <w:lvl w:ilvl="4" w:tplc="87535278" w:tentative="1">
      <w:start w:val="1"/>
      <w:numFmt w:val="lowerLetter"/>
      <w:lvlText w:val="%5."/>
      <w:lvlJc w:val="left"/>
      <w:pPr>
        <w:ind w:left="3600" w:hanging="360"/>
      </w:pPr>
    </w:lvl>
    <w:lvl w:ilvl="5" w:tplc="87535278" w:tentative="1">
      <w:start w:val="1"/>
      <w:numFmt w:val="lowerRoman"/>
      <w:lvlText w:val="%6."/>
      <w:lvlJc w:val="right"/>
      <w:pPr>
        <w:ind w:left="4320" w:hanging="180"/>
      </w:pPr>
    </w:lvl>
    <w:lvl w:ilvl="6" w:tplc="87535278" w:tentative="1">
      <w:start w:val="1"/>
      <w:numFmt w:val="decimal"/>
      <w:lvlText w:val="%7."/>
      <w:lvlJc w:val="left"/>
      <w:pPr>
        <w:ind w:left="5040" w:hanging="360"/>
      </w:pPr>
    </w:lvl>
    <w:lvl w:ilvl="7" w:tplc="87535278" w:tentative="1">
      <w:start w:val="1"/>
      <w:numFmt w:val="lowerLetter"/>
      <w:lvlText w:val="%8."/>
      <w:lvlJc w:val="left"/>
      <w:pPr>
        <w:ind w:left="5760" w:hanging="360"/>
      </w:pPr>
    </w:lvl>
    <w:lvl w:ilvl="8" w:tplc="87535278" w:tentative="1">
      <w:start w:val="1"/>
      <w:numFmt w:val="lowerRoman"/>
      <w:lvlText w:val="%9."/>
      <w:lvlJc w:val="right"/>
      <w:pPr>
        <w:ind w:left="6480" w:hanging="180"/>
      </w:pPr>
    </w:lvl>
  </w:abstractNum>
  <w:abstractNum w:abstractNumId="38" w15:restartNumberingAfterBreak="0">
    <w:nsid w:val="336269A0"/>
    <w:multiLevelType w:val="multilevel"/>
    <w:tmpl w:val="619060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A31091B"/>
    <w:multiLevelType w:val="multilevel"/>
    <w:tmpl w:val="7ADCB94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2FF50B0"/>
    <w:multiLevelType w:val="multilevel"/>
    <w:tmpl w:val="4404B91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68773D9"/>
    <w:multiLevelType w:val="hybridMultilevel"/>
    <w:tmpl w:val="467A1ACE"/>
    <w:lvl w:ilvl="0" w:tplc="861451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94F1663"/>
    <w:multiLevelType w:val="multilevel"/>
    <w:tmpl w:val="93E6728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ED6265F"/>
    <w:multiLevelType w:val="multilevel"/>
    <w:tmpl w:val="2CF064A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03E6EC3"/>
    <w:multiLevelType w:val="multilevel"/>
    <w:tmpl w:val="7054B5F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16832E8"/>
    <w:multiLevelType w:val="multilevel"/>
    <w:tmpl w:val="CA7230C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1D565EF"/>
    <w:multiLevelType w:val="multilevel"/>
    <w:tmpl w:val="6B980A8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2415F96"/>
    <w:multiLevelType w:val="multilevel"/>
    <w:tmpl w:val="EE44322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99EF882"/>
    <w:multiLevelType w:val="multilevel"/>
    <w:tmpl w:val="BFCEDB4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AD56EFF"/>
    <w:multiLevelType w:val="multilevel"/>
    <w:tmpl w:val="5E0A126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012F6C8"/>
    <w:multiLevelType w:val="multilevel"/>
    <w:tmpl w:val="A6A8FCE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6306E32"/>
    <w:multiLevelType w:val="multilevel"/>
    <w:tmpl w:val="F88CB53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6A1F783"/>
    <w:multiLevelType w:val="multilevel"/>
    <w:tmpl w:val="00DC43F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10964197">
    <w:abstractNumId w:val="34"/>
  </w:num>
  <w:num w:numId="2" w16cid:durableId="38091936">
    <w:abstractNumId w:val="39"/>
  </w:num>
  <w:num w:numId="3" w16cid:durableId="1780040">
    <w:abstractNumId w:val="4"/>
  </w:num>
  <w:num w:numId="4" w16cid:durableId="1138572148">
    <w:abstractNumId w:val="22"/>
  </w:num>
  <w:num w:numId="5" w16cid:durableId="1581404750">
    <w:abstractNumId w:val="36"/>
  </w:num>
  <w:num w:numId="6" w16cid:durableId="1049841637">
    <w:abstractNumId w:val="31"/>
  </w:num>
  <w:num w:numId="7" w16cid:durableId="1820342598">
    <w:abstractNumId w:val="28"/>
  </w:num>
  <w:num w:numId="8" w16cid:durableId="430051935">
    <w:abstractNumId w:val="25"/>
  </w:num>
  <w:num w:numId="9" w16cid:durableId="1250696330">
    <w:abstractNumId w:val="32"/>
  </w:num>
  <w:num w:numId="10" w16cid:durableId="1678849561">
    <w:abstractNumId w:val="24"/>
  </w:num>
  <w:num w:numId="11" w16cid:durableId="1719817667">
    <w:abstractNumId w:val="44"/>
  </w:num>
  <w:num w:numId="12" w16cid:durableId="925961953">
    <w:abstractNumId w:val="6"/>
  </w:num>
  <w:num w:numId="13" w16cid:durableId="23094448">
    <w:abstractNumId w:val="11"/>
  </w:num>
  <w:num w:numId="14" w16cid:durableId="1870949531">
    <w:abstractNumId w:val="43"/>
  </w:num>
  <w:num w:numId="15" w16cid:durableId="1855917112">
    <w:abstractNumId w:val="45"/>
  </w:num>
  <w:num w:numId="16" w16cid:durableId="1195968848">
    <w:abstractNumId w:val="40"/>
  </w:num>
  <w:num w:numId="17" w16cid:durableId="1394813689">
    <w:abstractNumId w:val="23"/>
  </w:num>
  <w:num w:numId="18" w16cid:durableId="663241879">
    <w:abstractNumId w:val="26"/>
  </w:num>
  <w:num w:numId="19" w16cid:durableId="983703261">
    <w:abstractNumId w:val="7"/>
  </w:num>
  <w:num w:numId="20" w16cid:durableId="27530030">
    <w:abstractNumId w:val="27"/>
  </w:num>
  <w:num w:numId="21" w16cid:durableId="1041125789">
    <w:abstractNumId w:val="18"/>
  </w:num>
  <w:num w:numId="22" w16cid:durableId="748892077">
    <w:abstractNumId w:val="20"/>
  </w:num>
  <w:num w:numId="23" w16cid:durableId="743331343">
    <w:abstractNumId w:val="0"/>
  </w:num>
  <w:num w:numId="24" w16cid:durableId="839976391">
    <w:abstractNumId w:val="12"/>
  </w:num>
  <w:num w:numId="25" w16cid:durableId="859006143">
    <w:abstractNumId w:val="47"/>
  </w:num>
  <w:num w:numId="26" w16cid:durableId="1067075185">
    <w:abstractNumId w:val="8"/>
  </w:num>
  <w:num w:numId="27" w16cid:durableId="859125165">
    <w:abstractNumId w:val="52"/>
  </w:num>
  <w:num w:numId="28" w16cid:durableId="2119256837">
    <w:abstractNumId w:val="30"/>
  </w:num>
  <w:num w:numId="29" w16cid:durableId="2086292149">
    <w:abstractNumId w:val="13"/>
  </w:num>
  <w:num w:numId="30" w16cid:durableId="1975016339">
    <w:abstractNumId w:val="50"/>
  </w:num>
  <w:num w:numId="31" w16cid:durableId="112134558">
    <w:abstractNumId w:val="46"/>
  </w:num>
  <w:num w:numId="32" w16cid:durableId="1801923702">
    <w:abstractNumId w:val="9"/>
  </w:num>
  <w:num w:numId="33" w16cid:durableId="1185293501">
    <w:abstractNumId w:val="33"/>
  </w:num>
  <w:num w:numId="34" w16cid:durableId="1479034544">
    <w:abstractNumId w:val="1"/>
  </w:num>
  <w:num w:numId="35" w16cid:durableId="1752772278">
    <w:abstractNumId w:val="49"/>
  </w:num>
  <w:num w:numId="36" w16cid:durableId="223954462">
    <w:abstractNumId w:val="5"/>
  </w:num>
  <w:num w:numId="37" w16cid:durableId="2042433761">
    <w:abstractNumId w:val="17"/>
  </w:num>
  <w:num w:numId="38" w16cid:durableId="1410544862">
    <w:abstractNumId w:val="19"/>
  </w:num>
  <w:num w:numId="39" w16cid:durableId="387387567">
    <w:abstractNumId w:val="10"/>
  </w:num>
  <w:num w:numId="40" w16cid:durableId="1784224845">
    <w:abstractNumId w:val="3"/>
  </w:num>
  <w:num w:numId="41" w16cid:durableId="228805371">
    <w:abstractNumId w:val="15"/>
  </w:num>
  <w:num w:numId="42" w16cid:durableId="546069223">
    <w:abstractNumId w:val="42"/>
  </w:num>
  <w:num w:numId="43" w16cid:durableId="675574838">
    <w:abstractNumId w:val="48"/>
  </w:num>
  <w:num w:numId="44" w16cid:durableId="1021855531">
    <w:abstractNumId w:val="38"/>
  </w:num>
  <w:num w:numId="45" w16cid:durableId="2069301182">
    <w:abstractNumId w:val="21"/>
  </w:num>
  <w:num w:numId="46" w16cid:durableId="1518470070">
    <w:abstractNumId w:val="35"/>
  </w:num>
  <w:num w:numId="47" w16cid:durableId="375396748">
    <w:abstractNumId w:val="14"/>
  </w:num>
  <w:num w:numId="48" w16cid:durableId="2002921962">
    <w:abstractNumId w:val="16"/>
  </w:num>
  <w:num w:numId="49" w16cid:durableId="1679503216">
    <w:abstractNumId w:val="29"/>
  </w:num>
  <w:num w:numId="50" w16cid:durableId="411005729">
    <w:abstractNumId w:val="2"/>
  </w:num>
  <w:num w:numId="51" w16cid:durableId="805197216">
    <w:abstractNumId w:val="51"/>
  </w:num>
  <w:num w:numId="52" w16cid:durableId="292448836">
    <w:abstractNumId w:val="41"/>
  </w:num>
  <w:num w:numId="53" w16cid:durableId="1774938919">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ce, John-David">
    <w15:presenceInfo w15:providerId="AD" w15:userId="S::JBRUCE@augusta.edu::53e38358-5917-46a5-a2d4-096b0114b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9F1"/>
    <w:rsid w:val="000D4F25"/>
    <w:rsid w:val="000F5F03"/>
    <w:rsid w:val="002F0F44"/>
    <w:rsid w:val="0055495D"/>
    <w:rsid w:val="005906FC"/>
    <w:rsid w:val="00856025"/>
    <w:rsid w:val="008C69F1"/>
    <w:rsid w:val="009268C3"/>
    <w:rsid w:val="00A42D8E"/>
    <w:rsid w:val="00B87EC7"/>
    <w:rsid w:val="00F5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E636D"/>
  <w15:docId w15:val="{5B1A934A-7BDA-9E47-87E1-F133FA1E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21B"/>
    <w:pPr>
      <w:spacing w:after="160"/>
    </w:pPr>
    <w:rPr>
      <w:rFonts w:cs="Vrinda"/>
    </w:rPr>
  </w:style>
  <w:style w:type="paragraph" w:styleId="Heading1">
    <w:name w:val="heading 1"/>
    <w:basedOn w:val="Normal"/>
    <w:next w:val="Normal"/>
    <w:link w:val="Heading1Char"/>
    <w:uiPriority w:val="9"/>
    <w:qFormat/>
    <w:rsid w:val="00364FCF"/>
    <w:pPr>
      <w:keepNext/>
      <w:keepLines/>
      <w:spacing w:after="24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7110FE"/>
    <w:pPr>
      <w:keepNext/>
      <w:keepLines/>
      <w:spacing w:before="120" w:after="120"/>
      <w:outlineLvl w:val="1"/>
    </w:pPr>
    <w:rPr>
      <w:rFonts w:eastAsiaTheme="majorEastAsia" w:cstheme="majorBidi"/>
      <w:b/>
      <w:color w:val="000000" w:themeColor="text1"/>
      <w:szCs w:val="33"/>
    </w:rPr>
  </w:style>
  <w:style w:type="paragraph" w:styleId="Heading3">
    <w:name w:val="heading 3"/>
    <w:basedOn w:val="Normal"/>
    <w:next w:val="Normal"/>
    <w:link w:val="Heading3Char"/>
    <w:uiPriority w:val="9"/>
    <w:semiHidden/>
    <w:unhideWhenUsed/>
    <w:qFormat/>
    <w:rsid w:val="007110FE"/>
    <w:pPr>
      <w:spacing w:before="120" w:after="120"/>
      <w:outlineLvl w:val="2"/>
    </w:pPr>
    <w:rPr>
      <w:rFonts w:cs="Arial"/>
      <w:b/>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HeaderStyle">
    <w:name w:val="Header_Style"/>
    <w:rPr>
      <w:b/>
      <w:bCs/>
      <w:i w:val="0"/>
      <w:iCs w:val="0"/>
      <w:caps w:val="0"/>
      <w:dstrike w:val="0"/>
      <w:sz w:val="32"/>
      <w:szCs w:val="32"/>
    </w:rPr>
  </w:style>
  <w:style w:type="character" w:customStyle="1" w:styleId="TopHeaderStyle">
    <w:name w:val="Top_Header_Style"/>
    <w:rPr>
      <w:i w:val="0"/>
      <w:iCs w:val="0"/>
      <w:caps w:val="0"/>
      <w:dstrike w:val="0"/>
      <w:sz w:val="32"/>
      <w:szCs w:val="32"/>
    </w:rPr>
  </w:style>
  <w:style w:type="character" w:customStyle="1" w:styleId="Titles">
    <w:name w:val="Titles"/>
    <w:rPr>
      <w:rFonts w:ascii="Arial" w:eastAsia="Arial" w:hAnsi="Arial" w:cs="Arial"/>
      <w:b/>
      <w:bCs/>
      <w:sz w:val="44"/>
      <w:szCs w:val="44"/>
    </w:rPr>
  </w:style>
  <w:style w:type="character" w:customStyle="1" w:styleId="CoverNormal">
    <w:name w:val="Cover_Normal"/>
    <w:rPr>
      <w:rFonts w:ascii="Arial" w:eastAsia="Arial" w:hAnsi="Arial" w:cs="Arial"/>
      <w:sz w:val="22"/>
      <w:szCs w:val="22"/>
    </w:rPr>
  </w:style>
  <w:style w:type="character" w:customStyle="1" w:styleId="IcfCoverNormal">
    <w:name w:val="Icf_Cover_Normal"/>
    <w:rPr>
      <w:rFonts w:ascii="Arial" w:eastAsia="Arial" w:hAnsi="Arial" w:cs="Arial"/>
      <w:sz w:val="20"/>
      <w:szCs w:val="20"/>
    </w:rPr>
  </w:style>
  <w:style w:type="character" w:customStyle="1" w:styleId="icffooterNormal">
    <w:name w:val="icf_footer_Normal"/>
    <w:rPr>
      <w:rFonts w:ascii="Arial" w:eastAsia="Arial" w:hAnsi="Arial" w:cs="Arial"/>
      <w:color w:val="ABABAB"/>
      <w:sz w:val="20"/>
      <w:szCs w:val="20"/>
    </w:rPr>
  </w:style>
  <w:style w:type="character" w:customStyle="1" w:styleId="Confidentiality">
    <w:name w:val="Confidentiality"/>
    <w:rPr>
      <w:rFonts w:ascii="Arial" w:eastAsia="Arial" w:hAnsi="Arial" w:cs="Arial"/>
      <w:sz w:val="18"/>
      <w:szCs w:val="18"/>
    </w:rPr>
  </w:style>
  <w:style w:type="character" w:customStyle="1" w:styleId="NormalFont">
    <w:name w:val="Normal_Font"/>
    <w:rPr>
      <w:rFonts w:ascii="Arial" w:eastAsia="Arial" w:hAnsi="Arial" w:cs="Arial"/>
      <w:sz w:val="22"/>
      <w:szCs w:val="22"/>
    </w:rPr>
  </w:style>
  <w:style w:type="character" w:customStyle="1" w:styleId="h1">
    <w:name w:val="h1"/>
    <w:rPr>
      <w:rFonts w:ascii="Arial" w:eastAsia="Arial" w:hAnsi="Arial" w:cs="Arial"/>
      <w:b/>
      <w:bCs/>
      <w:sz w:val="40"/>
      <w:szCs w:val="40"/>
    </w:rPr>
  </w:style>
  <w:style w:type="character" w:customStyle="1" w:styleId="h2">
    <w:name w:val="h2"/>
    <w:rPr>
      <w:rFonts w:ascii="Arial" w:eastAsia="Arial" w:hAnsi="Arial" w:cs="Arial"/>
      <w:b/>
      <w:bCs/>
      <w:sz w:val="24"/>
      <w:szCs w:val="24"/>
    </w:rPr>
  </w:style>
  <w:style w:type="character" w:customStyle="1" w:styleId="h3">
    <w:name w:val="h3"/>
    <w:rPr>
      <w:rFonts w:ascii="Arial" w:eastAsia="Arial" w:hAnsi="Arial" w:cs="Arial"/>
      <w:b/>
      <w:bCs/>
      <w:sz w:val="22"/>
      <w:szCs w:val="22"/>
    </w:rPr>
  </w:style>
  <w:style w:type="character" w:customStyle="1" w:styleId="SynopsisTitle">
    <w:name w:val="Synopsis_Title"/>
    <w:rPr>
      <w:rFonts w:ascii="Arial" w:eastAsia="Arial" w:hAnsi="Arial" w:cs="Arial"/>
      <w:b/>
      <w:bCs/>
      <w:sz w:val="24"/>
      <w:szCs w:val="24"/>
    </w:rPr>
  </w:style>
  <w:style w:type="character" w:customStyle="1" w:styleId="h2Cover">
    <w:name w:val="h2_Cover"/>
    <w:rPr>
      <w:rFonts w:ascii="Arial" w:eastAsia="Arial" w:hAnsi="Arial" w:cs="Arial"/>
      <w:b/>
      <w:bCs/>
      <w:sz w:val="22"/>
      <w:szCs w:val="22"/>
    </w:rPr>
  </w:style>
  <w:style w:type="character" w:customStyle="1" w:styleId="TableHeaderText">
    <w:name w:val="Table_Header_Text"/>
    <w:rPr>
      <w:rFonts w:ascii="Arial" w:eastAsia="Arial" w:hAnsi="Arial" w:cs="Arial"/>
      <w:b/>
      <w:bCs/>
      <w:sz w:val="24"/>
      <w:szCs w:val="24"/>
    </w:rPr>
  </w:style>
  <w:style w:type="character" w:customStyle="1" w:styleId="TableText">
    <w:name w:val="Table_Text"/>
    <w:rPr>
      <w:rFonts w:ascii="Arial" w:eastAsia="Arial" w:hAnsi="Arial" w:cs="Arial"/>
      <w:sz w:val="22"/>
      <w:szCs w:val="22"/>
    </w:rPr>
  </w:style>
  <w:style w:type="table" w:customStyle="1" w:styleId="TableWithoutBorder">
    <w:name w:val="Table_Without_Border"/>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0" w:type="dxa"/>
        <w:left w:w="50" w:type="dxa"/>
        <w:bottom w:w="50" w:type="dxa"/>
        <w:right w:w="50" w:type="dxa"/>
      </w:tblCellMar>
    </w:tblPr>
  </w:style>
  <w:style w:type="character" w:customStyle="1" w:styleId="tableheader">
    <w:name w:val="tableheader"/>
    <w:rPr>
      <w:rFonts w:ascii="Arial" w:eastAsia="Arial" w:hAnsi="Arial" w:cs="Arial"/>
      <w:b w:val="0"/>
      <w:bCs w:val="0"/>
      <w:color w:val="333333"/>
      <w:sz w:val="20"/>
      <w:szCs w:val="20"/>
    </w:rPr>
  </w:style>
  <w:style w:type="character" w:customStyle="1" w:styleId="icftableheader">
    <w:name w:val="icftableheader"/>
    <w:rPr>
      <w:rFonts w:ascii="Arial" w:eastAsia="Arial" w:hAnsi="Arial" w:cs="Arial"/>
      <w:b w:val="0"/>
      <w:bCs w:val="0"/>
      <w:color w:val="333333"/>
      <w:sz w:val="16"/>
      <w:szCs w:val="16"/>
    </w:rPr>
  </w:style>
  <w:style w:type="table" w:customStyle="1" w:styleId="HeaderStyledTable">
    <w:name w:val="Header Styled Table"/>
    <w:uiPriority w:val="99"/>
    <w:tblPr>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140" w:type="dxa"/>
        <w:left w:w="80" w:type="dxa"/>
        <w:bottom w:w="0" w:type="dxa"/>
        <w:right w:w="80" w:type="dxa"/>
      </w:tblCellMar>
    </w:tblPr>
    <w:tblStylePr w:type="firstRow">
      <w:tblPr/>
      <w:tcPr>
        <w:tcBorders>
          <w:bottom w:val="single" w:sz="18" w:space="0" w:color="CCCCCC"/>
        </w:tcBorders>
        <w:shd w:val="clear" w:color="auto" w:fill="F7F7F7"/>
      </w:tcPr>
    </w:tblStylePr>
  </w:style>
  <w:style w:type="paragraph" w:customStyle="1" w:styleId="SpacingZeroAlignleft">
    <w:name w:val="Spacing_Zero_Align_left"/>
    <w:basedOn w:val="Normal"/>
    <w:pPr>
      <w:spacing w:after="0"/>
    </w:pPr>
  </w:style>
  <w:style w:type="paragraph" w:customStyle="1" w:styleId="SpacingSmallAlignleft">
    <w:name w:val="Spacing_Small_Align_left"/>
    <w:basedOn w:val="Normal"/>
    <w:pPr>
      <w:spacing w:before="120" w:after="120"/>
    </w:pPr>
  </w:style>
  <w:style w:type="paragraph" w:customStyle="1" w:styleId="SpacingSmallAlignCenter">
    <w:name w:val="Spacing_Small_Align_Center"/>
    <w:basedOn w:val="Normal"/>
    <w:pPr>
      <w:spacing w:after="0"/>
      <w:jc w:val="center"/>
    </w:pPr>
  </w:style>
  <w:style w:type="paragraph" w:customStyle="1" w:styleId="SpacingMediumAlignCenter">
    <w:name w:val="Spacing_Medium_Align_Center"/>
    <w:basedOn w:val="Normal"/>
    <w:pPr>
      <w:spacing w:after="360"/>
      <w:jc w:val="center"/>
    </w:pPr>
  </w:style>
  <w:style w:type="paragraph" w:customStyle="1" w:styleId="SpacingMediumAfterAlignLeft">
    <w:name w:val="Spacing_Medium_After_Align_Left"/>
    <w:basedOn w:val="Normal"/>
    <w:pPr>
      <w:spacing w:after="240"/>
    </w:pPr>
  </w:style>
  <w:style w:type="paragraph" w:customStyle="1" w:styleId="SpacingLargeAfterAlignCenter">
    <w:name w:val="Spacing_Large_After_Align_Center"/>
    <w:basedOn w:val="Normal"/>
    <w:pPr>
      <w:spacing w:after="480"/>
      <w:jc w:val="center"/>
    </w:pPr>
  </w:style>
  <w:style w:type="paragraph" w:customStyle="1" w:styleId="SpacingZeroAfterAlignCenter">
    <w:name w:val="Spacing_Zero_After_Align_Center"/>
    <w:basedOn w:val="Normal"/>
    <w:pPr>
      <w:spacing w:after="0"/>
      <w:jc w:val="center"/>
    </w:pPr>
  </w:style>
  <w:style w:type="paragraph" w:customStyle="1" w:styleId="SpacingLargeAfterAlignLeft">
    <w:name w:val="Spacing_Large_After_Align_Left"/>
    <w:basedOn w:val="Normal"/>
    <w:pPr>
      <w:spacing w:after="500"/>
    </w:pPr>
  </w:style>
  <w:style w:type="paragraph" w:customStyle="1" w:styleId="TableTextAlignLeft">
    <w:name w:val="Table_Text_Align_Left"/>
    <w:basedOn w:val="Normal"/>
    <w:pPr>
      <w:spacing w:before="102" w:after="102"/>
    </w:pPr>
  </w:style>
  <w:style w:type="paragraph" w:customStyle="1" w:styleId="TableTextAlignCenter">
    <w:name w:val="Table_Text_Align_Center"/>
    <w:basedOn w:val="Normal"/>
    <w:pPr>
      <w:spacing w:before="102" w:after="102"/>
    </w:pPr>
  </w:style>
  <w:style w:type="paragraph" w:customStyle="1" w:styleId="FooterStyle">
    <w:name w:val="Footer_Style"/>
    <w:basedOn w:val="Normal"/>
    <w:pPr>
      <w:spacing w:after="100"/>
      <w:jc w:val="center"/>
    </w:pPr>
  </w:style>
  <w:style w:type="table" w:customStyle="1" w:styleId="HeaderTable">
    <w:name w:val="Header Table"/>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0" w:type="dxa"/>
        <w:left w:w="50" w:type="dxa"/>
        <w:bottom w:w="50" w:type="dxa"/>
        <w:right w:w="50" w:type="dxa"/>
      </w:tblCellMar>
    </w:tblPr>
  </w:style>
  <w:style w:type="paragraph" w:customStyle="1" w:styleId="StudyPersonalTableText">
    <w:name w:val="Study_Personal_Table_Text"/>
    <w:basedOn w:val="Normal"/>
    <w:pPr>
      <w:spacing w:after="0"/>
    </w:p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Heading1Char">
    <w:name w:val="Heading 1 Char"/>
    <w:link w:val="Heading1"/>
    <w:uiPriority w:val="9"/>
    <w:rsid w:val="00364FCF"/>
    <w:rPr>
      <w:rFonts w:ascii="Arial" w:eastAsiaTheme="majorEastAsia" w:hAnsi="Arial" w:cstheme="majorBidi"/>
      <w:b/>
      <w:color w:val="000000" w:themeColor="text1"/>
      <w:sz w:val="28"/>
      <w:szCs w:val="40"/>
    </w:rPr>
  </w:style>
  <w:style w:type="character" w:customStyle="1" w:styleId="Heading2Char">
    <w:name w:val="Heading 2 Char"/>
    <w:link w:val="Heading2"/>
    <w:uiPriority w:val="9"/>
    <w:rsid w:val="007110FE"/>
    <w:rPr>
      <w:rFonts w:ascii="Arial" w:eastAsiaTheme="majorEastAsia" w:hAnsi="Arial" w:cstheme="majorBidi"/>
      <w:b/>
      <w:color w:val="000000" w:themeColor="text1"/>
      <w:sz w:val="22"/>
      <w:szCs w:val="33"/>
    </w:rPr>
  </w:style>
  <w:style w:type="character" w:customStyle="1" w:styleId="Heading3Char">
    <w:name w:val="Heading 3 Char"/>
    <w:link w:val="Heading3"/>
    <w:uiPriority w:val="9"/>
    <w:rsid w:val="007110FE"/>
    <w:rPr>
      <w:rFonts w:ascii="Arial" w:hAnsi="Arial" w:cs="Arial"/>
      <w:b/>
      <w:sz w:val="22"/>
      <w:szCs w:val="44"/>
      <w:lang w:val="en-US"/>
    </w:rPr>
  </w:style>
  <w:style w:type="paragraph" w:styleId="Revision">
    <w:name w:val="Revision"/>
    <w:hidden/>
    <w:uiPriority w:val="99"/>
    <w:semiHidden/>
    <w:rsid w:val="000F5F03"/>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protocolbuilderpro.com/sites/default/files/images/appendices/appendices_improving_physician-family_communication_in_the_picu_using_a_centralized_communication_board__a_pilot_study_05-09-23.pdf?download=1&amp;token=645ae001066dd"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3720</Words>
  <Characters>21207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John-David</dc:creator>
  <cp:keywords/>
  <dc:description/>
  <cp:lastModifiedBy>Bruce, John-David</cp:lastModifiedBy>
  <cp:revision>2</cp:revision>
  <dcterms:created xsi:type="dcterms:W3CDTF">2023-09-04T23:31:00Z</dcterms:created>
  <dcterms:modified xsi:type="dcterms:W3CDTF">2023-09-04T23:31:00Z</dcterms:modified>
  <cp:category/>
</cp:coreProperties>
</file>